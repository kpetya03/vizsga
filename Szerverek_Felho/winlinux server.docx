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forwarder - alapértelmezve 8.8.8.8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másodlagosnak felvehetjük 8.8.4.4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Időzóna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W32tm /config /manualpeerlist:"0.hu.pool.ntp.org 1.hu.pool.ntp.org 2.hu.pool.ntp.org 3.hu.pool.ntp.org" /syncfromflags:manual /reliable:yes /update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Set-TimeZone -Name "Central Europe Standard Time"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W32tm /resync /force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Get-TimeZone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Linux nano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 /etc/Network/interfaces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address 172.16.0.254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netmask 255.255.0.0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etwork 172.16.0.0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broadcast 172.16.255.255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gateway 172.16.0.1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dns-nameservers 172.16.0.254 </w:t>
      </w:r>
      <w:r w:rsidDel="00000000" w:rsidR="00000000" w:rsidRPr="00000000">
        <w:rPr>
          <w:rtl w:val="0"/>
        </w:rPr>
        <w:t xml:space="preserve">172.16.0.253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dns-search xycompany.xy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Sudo Beállítása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 -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 install sudo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usermod -aG sudo linuxadmin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getent group sudo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Linux Guest Additions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sudo apt install build-essential dkms linux-headers-$(uname -r) -y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/mnt/cdrom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 /dev/cdrom /mnt/cdrom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cd /mnt/cdrom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 ./VBoxLinuxAdditions.run --nox11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reboot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Időzóna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timedatectl set-timezone Europe/Budapest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Samba AD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 install samba krb5-user krb5-config winbind libpam-winbind libnss-winbind -y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systemctl stop samba-ad-dc.service smbd.service nmbd.service winbind.service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systemctl disable samba-ad-dc.service smbd.service nmbd.service winbind.service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 /etc/samba/smb.conf /etc/samba/smb.conf.orig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samba-tool domain provision --use-rfc2307 --interactive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 /etc/krb5.conf /etc/krb5.conf.orig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ln -sf /var/lib/samba/private/krb5.conf /etc/krb5.conf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NANO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 /etc/resolv.conf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 xycompany.xy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search xycompany.xy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nameserver 172.16.0.254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nameserver 8.8.8.8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systemctl unmask samba-ad-dc.service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systemctl start samba-ad-dc.service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systemctl enable samba-ad-dc.service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DHCP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 install isc-dhcp-server -y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systemctl stop isc-dhcp-server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 /etc/dhcp/dhcpd.conf /etc/dhcp/dhcpd.conf.orig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 /etc/dhcp/dhcpd.conf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default-lease-time 86400;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max-lease-time 86400;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subnet-mask 255.255.0.0;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broadcast-address 172.16.255.255;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routers 172.16.0.1;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domain-name-servers 172.16.0.254;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option domain-name "xycompany.xy";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subnet 172.16.0.0 netmask 255.255.0.0 {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range 172.16.0.100 172.16.0.150;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MÁSIK RÉSZ MÁR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DISK FORMÁZÁSA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fdisk -l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fdisk /dev/sdb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mkfs.ext4 /dev/sdb1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e2label /dev/sdb1 user_folders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mkfs.ext4 /dev/sdb2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e2label /dev/sdb2 common_folder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/mnt/sdb1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 /dev/sdb1 /mnt/sdb1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mkdir /mnt/sdb2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 /dev/sdb2 /mnt/sdb2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 /etc/fstab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/dev/sdb1 /mnt/sdb1 ext4 user_xattr,acl,errors=remount-ro,usrquota,grpquota 0 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/dev/sdb2 /mnt/sdb2 ext4 user_xattr,acl,errors=remount-ro,usrquota,grpquota 0 1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SAMBA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apt install samba samba-vfs-modules winbind libpam-winbind libnss-winbind krb5-config -y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mv /etc/samba/smb.conf /etc/samba/smb.conf.orig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nano /etc/samba/smb.conf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[global]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workgroup = XYCOMPANY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password server = winserverpdc.xycompany.xy winserverbdc.xycompany.xy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realm = XYCOMPANY.XY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security = ads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idmap config *: range = 16777216-33554431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homedir = /home/%U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template shell = /bin/bash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winbind use default domain = true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winbind offline logon = false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vfs objects = acl_xattr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map acl inherit = yes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store dos attributes = yes</w:t>
      </w:r>
      <w:ins w:author="Benjámin Domonkos" w:id="0" w:date="2025-04-12T00:22:14Z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000000"/>
            <w:sz w:val="22"/>
            <w:szCs w:val="22"/>
            <w:u w:val="none"/>
            <w:shd w:fill="auto" w:val="clear"/>
            <w:vertAlign w:val="baseline"/>
            <w:rtl w:val="0"/>
          </w:rPr>
          <w:t xml:space="preserve">a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nano /etc/pam.d/common-session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session optional</w:t>
        <w:tab/>
        <w:t xml:space="preserve">pam_mkhomedir.so skel=/etc/skel umask=077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JOIN AD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 ads join -U Administrator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systemctl restart winbind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reboot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 rpc rights grant "XYCOMPANY</w:t>
      </w:r>
      <w:r w:rsidDel="00000000" w:rsidR="00000000" w:rsidRPr="00000000">
        <w:rPr>
          <w:rtl w:val="0"/>
        </w:rPr>
        <w:t xml:space="preserve">\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Domain Admins" SeDiskOperatorPrivilege -U "XYCOMPANY\Administrator"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JOGOK LISTÁZÁSA</w:t>
      </w:r>
    </w:p>
    <w:p w:rsidR="00000000" w:rsidDel="00000000" w:rsidP="00000000" w:rsidRDefault="00000000" w:rsidRPr="00000000" w14:paraId="00000092">
      <w:pPr>
        <w:widowControl w:val="0"/>
        <w:rPr/>
      </w:pPr>
      <w:r w:rsidDel="00000000" w:rsidR="00000000" w:rsidRPr="00000000">
        <w:rPr>
          <w:rtl w:val="0"/>
        </w:rPr>
        <w:t xml:space="preserve">net rpc rights list privileges SeDiskOperatorPrivilege -U "XYCOMPANY\administrator"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widowControl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Apache/Firewall</w:t>
      </w:r>
    </w:p>
    <w:p w:rsidR="00000000" w:rsidDel="00000000" w:rsidP="00000000" w:rsidRDefault="00000000" w:rsidRPr="00000000" w14:paraId="00000095">
      <w:pPr>
        <w:widowControl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rPr/>
      </w:pPr>
      <w:r w:rsidDel="00000000" w:rsidR="00000000" w:rsidRPr="00000000">
        <w:rPr>
          <w:rtl w:val="0"/>
        </w:rPr>
        <w:t xml:space="preserve">apt install apache2 ufw -y</w:t>
      </w:r>
    </w:p>
    <w:p w:rsidR="00000000" w:rsidDel="00000000" w:rsidP="00000000" w:rsidRDefault="00000000" w:rsidRPr="00000000" w14:paraId="0000009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nano /etc/ufw/applications.d/apache2-utils.ufw.profile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[Apache]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title=Web Server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description=Apache v2 is the next generation of the omnipresent Apache web server.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ports=80/tcp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rPr/>
      </w:pPr>
      <w:r w:rsidDel="00000000" w:rsidR="00000000" w:rsidRPr="00000000">
        <w:rPr>
          <w:rtl w:val="0"/>
        </w:rPr>
        <w:t xml:space="preserve">[Apache Secure]</w:t>
      </w:r>
    </w:p>
    <w:p w:rsidR="00000000" w:rsidDel="00000000" w:rsidP="00000000" w:rsidRDefault="00000000" w:rsidRPr="00000000" w14:paraId="000000A1">
      <w:pPr>
        <w:widowControl w:val="0"/>
        <w:rPr/>
      </w:pPr>
      <w:r w:rsidDel="00000000" w:rsidR="00000000" w:rsidRPr="00000000">
        <w:rPr>
          <w:rtl w:val="0"/>
        </w:rPr>
        <w:t xml:space="preserve">title=Web Server (HTTPS)</w:t>
      </w:r>
    </w:p>
    <w:p w:rsidR="00000000" w:rsidDel="00000000" w:rsidP="00000000" w:rsidRDefault="00000000" w:rsidRPr="00000000" w14:paraId="000000A2">
      <w:pPr>
        <w:widowControl w:val="0"/>
        <w:rPr/>
      </w:pPr>
      <w:r w:rsidDel="00000000" w:rsidR="00000000" w:rsidRPr="00000000">
        <w:rPr>
          <w:rtl w:val="0"/>
        </w:rPr>
        <w:t xml:space="preserve">description=Apache v2 is the next generation of the omnipresent Apache web server.</w:t>
      </w:r>
    </w:p>
    <w:p w:rsidR="00000000" w:rsidDel="00000000" w:rsidP="00000000" w:rsidRDefault="00000000" w:rsidRPr="00000000" w14:paraId="000000A3">
      <w:pPr>
        <w:widowControl w:val="0"/>
        <w:rPr/>
      </w:pPr>
      <w:r w:rsidDel="00000000" w:rsidR="00000000" w:rsidRPr="00000000">
        <w:rPr>
          <w:rtl w:val="0"/>
        </w:rPr>
        <w:t xml:space="preserve">ports=443/tcp</w:t>
      </w:r>
    </w:p>
    <w:p w:rsidR="00000000" w:rsidDel="00000000" w:rsidP="00000000" w:rsidRDefault="00000000" w:rsidRPr="00000000" w14:paraId="000000A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rPr/>
      </w:pPr>
      <w:r w:rsidDel="00000000" w:rsidR="00000000" w:rsidRPr="00000000">
        <w:rPr>
          <w:rtl w:val="0"/>
        </w:rPr>
        <w:t xml:space="preserve">[Apache Full]</w:t>
      </w:r>
    </w:p>
    <w:p w:rsidR="00000000" w:rsidDel="00000000" w:rsidP="00000000" w:rsidRDefault="00000000" w:rsidRPr="00000000" w14:paraId="000000A6">
      <w:pPr>
        <w:widowControl w:val="0"/>
        <w:rPr/>
      </w:pPr>
      <w:r w:rsidDel="00000000" w:rsidR="00000000" w:rsidRPr="00000000">
        <w:rPr>
          <w:rtl w:val="0"/>
        </w:rPr>
        <w:t xml:space="preserve">title=Web Server (HTTP,HTTPS)</w:t>
      </w:r>
    </w:p>
    <w:p w:rsidR="00000000" w:rsidDel="00000000" w:rsidP="00000000" w:rsidRDefault="00000000" w:rsidRPr="00000000" w14:paraId="000000A7">
      <w:pPr>
        <w:widowControl w:val="0"/>
        <w:rPr/>
      </w:pPr>
      <w:r w:rsidDel="00000000" w:rsidR="00000000" w:rsidRPr="00000000">
        <w:rPr>
          <w:rtl w:val="0"/>
        </w:rPr>
        <w:t xml:space="preserve">description=Apache v2 is the next generation of the omnipresent Apache web server.</w:t>
      </w:r>
    </w:p>
    <w:p w:rsidR="00000000" w:rsidDel="00000000" w:rsidP="00000000" w:rsidRDefault="00000000" w:rsidRPr="00000000" w14:paraId="000000A8">
      <w:pPr>
        <w:widowControl w:val="0"/>
        <w:rPr/>
      </w:pPr>
      <w:r w:rsidDel="00000000" w:rsidR="00000000" w:rsidRPr="00000000">
        <w:rPr>
          <w:rtl w:val="0"/>
        </w:rPr>
        <w:t xml:space="preserve">ports=80,443/tcp</w:t>
      </w:r>
    </w:p>
    <w:p w:rsidR="00000000" w:rsidDel="00000000" w:rsidP="00000000" w:rsidRDefault="00000000" w:rsidRPr="00000000" w14:paraId="000000A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widowControl w:val="0"/>
        <w:rPr/>
      </w:pPr>
      <w:r w:rsidDel="00000000" w:rsidR="00000000" w:rsidRPr="00000000">
        <w:rPr>
          <w:rtl w:val="0"/>
        </w:rPr>
        <w:t xml:space="preserve">ufw default deny incoming</w:t>
      </w:r>
    </w:p>
    <w:p w:rsidR="00000000" w:rsidDel="00000000" w:rsidP="00000000" w:rsidRDefault="00000000" w:rsidRPr="00000000" w14:paraId="000000AB">
      <w:pPr>
        <w:widowControl w:val="0"/>
        <w:rPr/>
      </w:pPr>
      <w:r w:rsidDel="00000000" w:rsidR="00000000" w:rsidRPr="00000000">
        <w:rPr>
          <w:rtl w:val="0"/>
        </w:rPr>
        <w:t xml:space="preserve">ufw default allow outgoing</w:t>
      </w:r>
    </w:p>
    <w:p w:rsidR="00000000" w:rsidDel="00000000" w:rsidP="00000000" w:rsidRDefault="00000000" w:rsidRPr="00000000" w14:paraId="000000AC">
      <w:pPr>
        <w:widowControl w:val="0"/>
        <w:rPr/>
      </w:pPr>
      <w:r w:rsidDel="00000000" w:rsidR="00000000" w:rsidRPr="00000000">
        <w:rPr>
          <w:rtl w:val="0"/>
        </w:rPr>
        <w:t xml:space="preserve">ufw allow in 'Apache Full'</w:t>
      </w:r>
    </w:p>
    <w:p w:rsidR="00000000" w:rsidDel="00000000" w:rsidP="00000000" w:rsidRDefault="00000000" w:rsidRPr="00000000" w14:paraId="000000AD">
      <w:pPr>
        <w:widowControl w:val="0"/>
        <w:rPr/>
      </w:pPr>
      <w:r w:rsidDel="00000000" w:rsidR="00000000" w:rsidRPr="00000000">
        <w:rPr>
          <w:rtl w:val="0"/>
        </w:rPr>
        <w:t xml:space="preserve">ufw allow in 'OpenSSH'</w:t>
      </w:r>
    </w:p>
    <w:p w:rsidR="00000000" w:rsidDel="00000000" w:rsidP="00000000" w:rsidRDefault="00000000" w:rsidRPr="00000000" w14:paraId="000000AE">
      <w:pPr>
        <w:widowControl w:val="0"/>
        <w:rPr/>
      </w:pPr>
      <w:r w:rsidDel="00000000" w:rsidR="00000000" w:rsidRPr="00000000">
        <w:rPr>
          <w:rtl w:val="0"/>
        </w:rPr>
        <w:t xml:space="preserve">ufw allow in 'Samba'</w:t>
      </w:r>
    </w:p>
    <w:p w:rsidR="00000000" w:rsidDel="00000000" w:rsidP="00000000" w:rsidRDefault="00000000" w:rsidRPr="00000000" w14:paraId="000000AF">
      <w:pPr>
        <w:widowControl w:val="0"/>
        <w:rPr/>
      </w:pPr>
      <w:r w:rsidDel="00000000" w:rsidR="00000000" w:rsidRPr="00000000">
        <w:rPr>
          <w:rtl w:val="0"/>
        </w:rPr>
        <w:t xml:space="preserve">ufw allow 20,21,990/tcp</w:t>
      </w:r>
    </w:p>
    <w:p w:rsidR="00000000" w:rsidDel="00000000" w:rsidP="00000000" w:rsidRDefault="00000000" w:rsidRPr="00000000" w14:paraId="000000B0">
      <w:pPr>
        <w:widowControl w:val="0"/>
        <w:rPr/>
      </w:pPr>
      <w:r w:rsidDel="00000000" w:rsidR="00000000" w:rsidRPr="00000000">
        <w:rPr>
          <w:rtl w:val="0"/>
        </w:rPr>
        <w:t xml:space="preserve">ufw enable</w:t>
      </w:r>
    </w:p>
    <w:p w:rsidR="00000000" w:rsidDel="00000000" w:rsidP="00000000" w:rsidRDefault="00000000" w:rsidRPr="00000000" w14:paraId="000000B1">
      <w:pPr>
        <w:widowControl w:val="0"/>
        <w:rPr/>
      </w:pPr>
      <w:r w:rsidDel="00000000" w:rsidR="00000000" w:rsidRPr="00000000">
        <w:rPr>
          <w:rtl w:val="0"/>
        </w:rPr>
        <w:t xml:space="preserve">ufw status verbose</w:t>
      </w:r>
    </w:p>
    <w:p w:rsidR="00000000" w:rsidDel="00000000" w:rsidP="00000000" w:rsidRDefault="00000000" w:rsidRPr="00000000" w14:paraId="000000B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widowControl w:val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Certificate</w:t>
      </w:r>
    </w:p>
    <w:p w:rsidR="00000000" w:rsidDel="00000000" w:rsidP="00000000" w:rsidRDefault="00000000" w:rsidRPr="00000000" w14:paraId="000000B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widowControl w:val="0"/>
        <w:rPr/>
      </w:pPr>
      <w:r w:rsidDel="00000000" w:rsidR="00000000" w:rsidRPr="00000000">
        <w:rPr>
          <w:rtl w:val="0"/>
        </w:rPr>
        <w:t xml:space="preserve">cd ~/</w:t>
      </w:r>
    </w:p>
    <w:p w:rsidR="00000000" w:rsidDel="00000000" w:rsidP="00000000" w:rsidRDefault="00000000" w:rsidRPr="00000000" w14:paraId="000000B6">
      <w:pPr>
        <w:widowControl w:val="0"/>
        <w:rPr/>
      </w:pPr>
      <w:r w:rsidDel="00000000" w:rsidR="00000000" w:rsidRPr="00000000">
        <w:rPr>
          <w:rtl w:val="0"/>
        </w:rPr>
        <w:t xml:space="preserve">CANAME=XYCOMPANY-RootCA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widowControl w:val="0"/>
        <w:rPr/>
      </w:pPr>
      <w:r w:rsidDel="00000000" w:rsidR="00000000" w:rsidRPr="00000000">
        <w:rPr>
          <w:rtl w:val="0"/>
        </w:rPr>
        <w:t xml:space="preserve">openssl genrsa -aes256 -out $CANAME.key 2048</w:t>
      </w:r>
    </w:p>
    <w:p w:rsidR="00000000" w:rsidDel="00000000" w:rsidP="00000000" w:rsidRDefault="00000000" w:rsidRPr="00000000" w14:paraId="000000B8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Passphrase:</w:t>
      </w:r>
      <w:r w:rsidDel="00000000" w:rsidR="00000000" w:rsidRPr="00000000">
        <w:rPr>
          <w:rtl w:val="0"/>
        </w:rPr>
        <w:t xml:space="preserve"> Almafa12</w:t>
      </w:r>
    </w:p>
    <w:p w:rsidR="00000000" w:rsidDel="00000000" w:rsidP="00000000" w:rsidRDefault="00000000" w:rsidRPr="00000000" w14:paraId="000000B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widowControl w:val="0"/>
        <w:rPr/>
      </w:pPr>
      <w:r w:rsidDel="00000000" w:rsidR="00000000" w:rsidRPr="00000000">
        <w:rPr>
          <w:rtl w:val="0"/>
        </w:rPr>
        <w:t xml:space="preserve">openssl req -x509 -new -nodes -key $CANAME.key -sha256 -days 1826 -out $CANAME.crt</w:t>
      </w:r>
    </w:p>
    <w:p w:rsidR="00000000" w:rsidDel="00000000" w:rsidP="00000000" w:rsidRDefault="00000000" w:rsidRPr="00000000" w14:paraId="000000B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: HU</w:t>
      </w:r>
    </w:p>
    <w:p w:rsidR="00000000" w:rsidDel="00000000" w:rsidP="00000000" w:rsidRDefault="00000000" w:rsidRPr="00000000" w14:paraId="000000BD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: Pest</w:t>
      </w:r>
    </w:p>
    <w:p w:rsidR="00000000" w:rsidDel="00000000" w:rsidP="00000000" w:rsidRDefault="00000000" w:rsidRPr="00000000" w14:paraId="000000BE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Locality</w:t>
      </w:r>
      <w:r w:rsidDel="00000000" w:rsidR="00000000" w:rsidRPr="00000000">
        <w:rPr>
          <w:rtl w:val="0"/>
        </w:rPr>
        <w:t xml:space="preserve">: Budapest</w:t>
      </w:r>
    </w:p>
    <w:p w:rsidR="00000000" w:rsidDel="00000000" w:rsidP="00000000" w:rsidRDefault="00000000" w:rsidRPr="00000000" w14:paraId="000000BF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Company</w:t>
      </w:r>
      <w:r w:rsidDel="00000000" w:rsidR="00000000" w:rsidRPr="00000000">
        <w:rPr>
          <w:rtl w:val="0"/>
        </w:rPr>
        <w:t xml:space="preserve">: XYCOMPANY</w:t>
      </w:r>
    </w:p>
    <w:p w:rsidR="00000000" w:rsidDel="00000000" w:rsidP="00000000" w:rsidRDefault="00000000" w:rsidRPr="00000000" w14:paraId="000000C0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Company unit:</w:t>
      </w:r>
      <w:r w:rsidDel="00000000" w:rsidR="00000000" w:rsidRPr="00000000">
        <w:rPr>
          <w:rtl w:val="0"/>
        </w:rPr>
        <w:t xml:space="preserve"> IT</w:t>
      </w:r>
    </w:p>
    <w:p w:rsidR="00000000" w:rsidDel="00000000" w:rsidP="00000000" w:rsidRDefault="00000000" w:rsidRPr="00000000" w14:paraId="000000C1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Common Name</w:t>
      </w:r>
      <w:r w:rsidDel="00000000" w:rsidR="00000000" w:rsidRPr="00000000">
        <w:rPr>
          <w:rtl w:val="0"/>
        </w:rPr>
        <w:t xml:space="preserve">: XYCOMPANY-RootCA</w:t>
      </w:r>
    </w:p>
    <w:p w:rsidR="00000000" w:rsidDel="00000000" w:rsidP="00000000" w:rsidRDefault="00000000" w:rsidRPr="00000000" w14:paraId="000000C2">
      <w:pPr>
        <w:widowControl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*Enter*</w:t>
      </w:r>
    </w:p>
    <w:p w:rsidR="00000000" w:rsidDel="00000000" w:rsidP="00000000" w:rsidRDefault="00000000" w:rsidRPr="00000000" w14:paraId="000000C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widowControl w:val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Trusted Root Certificate-be bepakolni</w:t>
      </w:r>
    </w:p>
    <w:p w:rsidR="00000000" w:rsidDel="00000000" w:rsidP="00000000" w:rsidRDefault="00000000" w:rsidRPr="00000000" w14:paraId="000000C5">
      <w:pPr>
        <w:widowControl w:val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widowControl w:val="0"/>
        <w:rPr/>
      </w:pPr>
      <w:r w:rsidDel="00000000" w:rsidR="00000000" w:rsidRPr="00000000">
        <w:rPr>
          <w:rtl w:val="0"/>
        </w:rPr>
        <w:t xml:space="preserve">cd /mnt/sdb1/</w:t>
      </w:r>
    </w:p>
    <w:p w:rsidR="00000000" w:rsidDel="00000000" w:rsidP="00000000" w:rsidRDefault="00000000" w:rsidRPr="00000000" w14:paraId="000000C7">
      <w:pPr>
        <w:widowControl w:val="0"/>
        <w:rPr/>
      </w:pPr>
      <w:r w:rsidDel="00000000" w:rsidR="00000000" w:rsidRPr="00000000">
        <w:rPr>
          <w:rtl w:val="0"/>
        </w:rPr>
        <w:t xml:space="preserve">mkdir certificates$/</w:t>
      </w:r>
    </w:p>
    <w:p w:rsidR="00000000" w:rsidDel="00000000" w:rsidP="00000000" w:rsidRDefault="00000000" w:rsidRPr="00000000" w14:paraId="000000C8">
      <w:pPr>
        <w:widowControl w:val="0"/>
        <w:rPr/>
      </w:pPr>
      <w:r w:rsidDel="00000000" w:rsidR="00000000" w:rsidRPr="00000000">
        <w:rPr>
          <w:rtl w:val="0"/>
        </w:rPr>
        <w:t xml:space="preserve">chown root:"Domain Admins" certificates$/</w:t>
      </w:r>
    </w:p>
    <w:p w:rsidR="00000000" w:rsidDel="00000000" w:rsidP="00000000" w:rsidRDefault="00000000" w:rsidRPr="00000000" w14:paraId="000000C9">
      <w:pPr>
        <w:widowControl w:val="0"/>
        <w:rPr/>
      </w:pPr>
      <w:r w:rsidDel="00000000" w:rsidR="00000000" w:rsidRPr="00000000">
        <w:rPr>
          <w:rtl w:val="0"/>
        </w:rPr>
        <w:t xml:space="preserve">chmod 0770 certificates$</w:t>
      </w:r>
    </w:p>
    <w:p w:rsidR="00000000" w:rsidDel="00000000" w:rsidP="00000000" w:rsidRDefault="00000000" w:rsidRPr="00000000" w14:paraId="000000C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Samba-hoz hozzáadni</w:t>
      </w:r>
    </w:p>
    <w:p w:rsidR="00000000" w:rsidDel="00000000" w:rsidP="00000000" w:rsidRDefault="00000000" w:rsidRPr="00000000" w14:paraId="000000C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widowControl w:val="0"/>
        <w:rPr/>
      </w:pPr>
      <w:r w:rsidDel="00000000" w:rsidR="00000000" w:rsidRPr="00000000">
        <w:rPr>
          <w:rtl w:val="0"/>
        </w:rPr>
        <w:t xml:space="preserve">nano /etc/samba/smb.conf</w:t>
      </w:r>
    </w:p>
    <w:p w:rsidR="00000000" w:rsidDel="00000000" w:rsidP="00000000" w:rsidRDefault="00000000" w:rsidRPr="00000000" w14:paraId="000000C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widowControl w:val="0"/>
        <w:rPr/>
      </w:pPr>
      <w:r w:rsidDel="00000000" w:rsidR="00000000" w:rsidRPr="00000000">
        <w:rPr>
          <w:rtl w:val="0"/>
        </w:rPr>
        <w:t xml:space="preserve">[certificates$]</w:t>
      </w:r>
    </w:p>
    <w:p w:rsidR="00000000" w:rsidDel="00000000" w:rsidP="00000000" w:rsidRDefault="00000000" w:rsidRPr="00000000" w14:paraId="000000D0">
      <w:pPr>
        <w:widowControl w:val="0"/>
        <w:rPr/>
      </w:pPr>
      <w:r w:rsidDel="00000000" w:rsidR="00000000" w:rsidRPr="00000000">
        <w:rPr>
          <w:rtl w:val="0"/>
        </w:rPr>
        <w:t xml:space="preserve">comment = certificates</w:t>
      </w:r>
    </w:p>
    <w:p w:rsidR="00000000" w:rsidDel="00000000" w:rsidP="00000000" w:rsidRDefault="00000000" w:rsidRPr="00000000" w14:paraId="000000D1">
      <w:pPr>
        <w:widowControl w:val="0"/>
        <w:rPr/>
      </w:pPr>
      <w:r w:rsidDel="00000000" w:rsidR="00000000" w:rsidRPr="00000000">
        <w:rPr>
          <w:rtl w:val="0"/>
        </w:rPr>
        <w:t xml:space="preserve">path = /mnt/sdb1/certificates$/</w:t>
      </w:r>
    </w:p>
    <w:p w:rsidR="00000000" w:rsidDel="00000000" w:rsidP="00000000" w:rsidRDefault="00000000" w:rsidRPr="00000000" w14:paraId="000000D2">
      <w:pPr>
        <w:widowControl w:val="0"/>
        <w:rPr/>
      </w:pPr>
      <w:r w:rsidDel="00000000" w:rsidR="00000000" w:rsidRPr="00000000">
        <w:rPr>
          <w:rtl w:val="0"/>
        </w:rPr>
        <w:t xml:space="preserve">read only = no</w:t>
      </w:r>
    </w:p>
    <w:p w:rsidR="00000000" w:rsidDel="00000000" w:rsidP="00000000" w:rsidRDefault="00000000" w:rsidRPr="00000000" w14:paraId="000000D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widowControl w:val="0"/>
        <w:rPr/>
      </w:pPr>
      <w:r w:rsidDel="00000000" w:rsidR="00000000" w:rsidRPr="00000000">
        <w:rPr>
          <w:rtl w:val="0"/>
        </w:rPr>
        <w:t xml:space="preserve">smbcontrol all reload-config</w:t>
      </w:r>
    </w:p>
    <w:p w:rsidR="00000000" w:rsidDel="00000000" w:rsidP="00000000" w:rsidRDefault="00000000" w:rsidRPr="00000000" w14:paraId="000000D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widowControl w:val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Certificate másolása</w:t>
      </w:r>
    </w:p>
    <w:p w:rsidR="00000000" w:rsidDel="00000000" w:rsidP="00000000" w:rsidRDefault="00000000" w:rsidRPr="00000000" w14:paraId="000000D7">
      <w:pPr>
        <w:widowControl w:val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widowControl w:val="0"/>
        <w:rPr/>
      </w:pPr>
      <w:r w:rsidDel="00000000" w:rsidR="00000000" w:rsidRPr="00000000">
        <w:rPr>
          <w:rtl w:val="0"/>
        </w:rPr>
        <w:t xml:space="preserve">cp ~/XYCOMPANY-RootCA.crt /mnt/sdb1/certificates\$/</w:t>
      </w:r>
    </w:p>
    <w:p w:rsidR="00000000" w:rsidDel="00000000" w:rsidP="00000000" w:rsidRDefault="00000000" w:rsidRPr="00000000" w14:paraId="000000D9">
      <w:pPr>
        <w:widowControl w:val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Certificate webserverre</w:t>
      </w:r>
    </w:p>
    <w:p w:rsidR="00000000" w:rsidDel="00000000" w:rsidP="00000000" w:rsidRDefault="00000000" w:rsidRPr="00000000" w14:paraId="000000D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0"/>
        <w:rPr/>
      </w:pPr>
      <w:r w:rsidDel="00000000" w:rsidR="00000000" w:rsidRPr="00000000">
        <w:rPr>
          <w:rtl w:val="0"/>
        </w:rPr>
        <w:t xml:space="preserve">cd ~/</w:t>
      </w:r>
    </w:p>
    <w:p w:rsidR="00000000" w:rsidDel="00000000" w:rsidP="00000000" w:rsidRDefault="00000000" w:rsidRPr="00000000" w14:paraId="000000DC">
      <w:pPr>
        <w:widowControl w:val="0"/>
        <w:rPr/>
      </w:pPr>
      <w:r w:rsidDel="00000000" w:rsidR="00000000" w:rsidRPr="00000000">
        <w:rPr>
          <w:rtl w:val="0"/>
        </w:rPr>
        <w:t xml:space="preserve">WEBCERT=linuxserverweb</w:t>
      </w:r>
    </w:p>
    <w:p w:rsidR="00000000" w:rsidDel="00000000" w:rsidP="00000000" w:rsidRDefault="00000000" w:rsidRPr="00000000" w14:paraId="000000DD">
      <w:pPr>
        <w:widowControl w:val="0"/>
        <w:rPr/>
      </w:pPr>
      <w:r w:rsidDel="00000000" w:rsidR="00000000" w:rsidRPr="00000000">
        <w:rPr>
          <w:rtl w:val="0"/>
        </w:rPr>
        <w:t xml:space="preserve">openssl req -new -nodes -out $WEBCERT.csr -newkey rsa:2048 -keyout $WEBCERT.key</w:t>
      </w:r>
    </w:p>
    <w:p w:rsidR="00000000" w:rsidDel="00000000" w:rsidP="00000000" w:rsidRDefault="00000000" w:rsidRPr="00000000" w14:paraId="000000DE">
      <w:pPr>
        <w:widowControl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: HU</w:t>
      </w:r>
    </w:p>
    <w:p w:rsidR="00000000" w:rsidDel="00000000" w:rsidP="00000000" w:rsidRDefault="00000000" w:rsidRPr="00000000" w14:paraId="000000E0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: Pest</w:t>
      </w:r>
    </w:p>
    <w:p w:rsidR="00000000" w:rsidDel="00000000" w:rsidP="00000000" w:rsidRDefault="00000000" w:rsidRPr="00000000" w14:paraId="000000E1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Locality</w:t>
      </w:r>
      <w:r w:rsidDel="00000000" w:rsidR="00000000" w:rsidRPr="00000000">
        <w:rPr>
          <w:rtl w:val="0"/>
        </w:rPr>
        <w:t xml:space="preserve">: Budapest</w:t>
      </w:r>
    </w:p>
    <w:p w:rsidR="00000000" w:rsidDel="00000000" w:rsidP="00000000" w:rsidRDefault="00000000" w:rsidRPr="00000000" w14:paraId="000000E2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Company</w:t>
      </w:r>
      <w:r w:rsidDel="00000000" w:rsidR="00000000" w:rsidRPr="00000000">
        <w:rPr>
          <w:rtl w:val="0"/>
        </w:rPr>
        <w:t xml:space="preserve">: XYCOMPANY</w:t>
      </w:r>
    </w:p>
    <w:p w:rsidR="00000000" w:rsidDel="00000000" w:rsidP="00000000" w:rsidRDefault="00000000" w:rsidRPr="00000000" w14:paraId="000000E3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Company unit:</w:t>
      </w:r>
      <w:r w:rsidDel="00000000" w:rsidR="00000000" w:rsidRPr="00000000">
        <w:rPr>
          <w:rtl w:val="0"/>
        </w:rPr>
        <w:t xml:space="preserve"> IT</w:t>
      </w:r>
    </w:p>
    <w:p w:rsidR="00000000" w:rsidDel="00000000" w:rsidP="00000000" w:rsidRDefault="00000000" w:rsidRPr="00000000" w14:paraId="000000E4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Common Name</w:t>
      </w:r>
      <w:r w:rsidDel="00000000" w:rsidR="00000000" w:rsidRPr="00000000">
        <w:rPr>
          <w:rtl w:val="0"/>
        </w:rPr>
        <w:t xml:space="preserve">: www.xycompany.xy</w:t>
      </w:r>
    </w:p>
    <w:p w:rsidR="00000000" w:rsidDel="00000000" w:rsidP="00000000" w:rsidRDefault="00000000" w:rsidRPr="00000000" w14:paraId="000000E5">
      <w:pPr>
        <w:widowControl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*Enter*</w:t>
      </w:r>
    </w:p>
    <w:p w:rsidR="00000000" w:rsidDel="00000000" w:rsidP="00000000" w:rsidRDefault="00000000" w:rsidRPr="00000000" w14:paraId="000000E6">
      <w:pPr>
        <w:widowControl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challenge pass: </w:t>
      </w:r>
      <w:r w:rsidDel="00000000" w:rsidR="00000000" w:rsidRPr="00000000">
        <w:rPr>
          <w:i w:val="1"/>
          <w:rtl w:val="0"/>
        </w:rPr>
        <w:t xml:space="preserve">*Enter*</w:t>
      </w:r>
    </w:p>
    <w:p w:rsidR="00000000" w:rsidDel="00000000" w:rsidP="00000000" w:rsidRDefault="00000000" w:rsidRPr="00000000" w14:paraId="000000E7">
      <w:pPr>
        <w:widowControl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optional company: </w:t>
      </w:r>
      <w:r w:rsidDel="00000000" w:rsidR="00000000" w:rsidRPr="00000000">
        <w:rPr>
          <w:i w:val="1"/>
          <w:rtl w:val="0"/>
        </w:rPr>
        <w:t xml:space="preserve">*Enter*</w:t>
      </w:r>
    </w:p>
    <w:p w:rsidR="00000000" w:rsidDel="00000000" w:rsidP="00000000" w:rsidRDefault="00000000" w:rsidRPr="00000000" w14:paraId="000000E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widowControl w:val="0"/>
        <w:rPr/>
      </w:pPr>
      <w:r w:rsidDel="00000000" w:rsidR="00000000" w:rsidRPr="00000000">
        <w:rPr>
          <w:rtl w:val="0"/>
        </w:rPr>
        <w:t xml:space="preserve">WEBCERT=linuxserverweb</w:t>
      </w:r>
    </w:p>
    <w:p w:rsidR="00000000" w:rsidDel="00000000" w:rsidP="00000000" w:rsidRDefault="00000000" w:rsidRPr="00000000" w14:paraId="000000EA">
      <w:pPr>
        <w:widowControl w:val="0"/>
        <w:rPr/>
      </w:pPr>
      <w:r w:rsidDel="00000000" w:rsidR="00000000" w:rsidRPr="00000000">
        <w:rPr>
          <w:rtl w:val="0"/>
        </w:rPr>
        <w:t xml:space="preserve">nano $WEBCERT.v3.ext</w:t>
      </w:r>
    </w:p>
    <w:p w:rsidR="00000000" w:rsidDel="00000000" w:rsidP="00000000" w:rsidRDefault="00000000" w:rsidRPr="00000000" w14:paraId="000000E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widowControl w:val="0"/>
        <w:rPr/>
      </w:pPr>
      <w:r w:rsidDel="00000000" w:rsidR="00000000" w:rsidRPr="00000000">
        <w:rPr>
          <w:rtl w:val="0"/>
        </w:rPr>
        <w:t xml:space="preserve">authorityKeyIdentifier=keyid,issuer</w:t>
      </w:r>
    </w:p>
    <w:p w:rsidR="00000000" w:rsidDel="00000000" w:rsidP="00000000" w:rsidRDefault="00000000" w:rsidRPr="00000000" w14:paraId="000000ED">
      <w:pPr>
        <w:widowControl w:val="0"/>
        <w:rPr/>
      </w:pPr>
      <w:r w:rsidDel="00000000" w:rsidR="00000000" w:rsidRPr="00000000">
        <w:rPr>
          <w:rtl w:val="0"/>
        </w:rPr>
        <w:t xml:space="preserve">basicConstraints=CA:FALSE</w:t>
      </w:r>
    </w:p>
    <w:p w:rsidR="00000000" w:rsidDel="00000000" w:rsidP="00000000" w:rsidRDefault="00000000" w:rsidRPr="00000000" w14:paraId="000000EE">
      <w:pPr>
        <w:widowControl w:val="0"/>
        <w:rPr/>
      </w:pPr>
      <w:r w:rsidDel="00000000" w:rsidR="00000000" w:rsidRPr="00000000">
        <w:rPr>
          <w:rtl w:val="0"/>
        </w:rPr>
        <w:t xml:space="preserve">keyUsage = digitalSignature, nonRepudiation, keyEncipherment, dataEncipherment</w:t>
      </w:r>
    </w:p>
    <w:p w:rsidR="00000000" w:rsidDel="00000000" w:rsidP="00000000" w:rsidRDefault="00000000" w:rsidRPr="00000000" w14:paraId="000000EF">
      <w:pPr>
        <w:widowControl w:val="0"/>
        <w:rPr/>
      </w:pPr>
      <w:r w:rsidDel="00000000" w:rsidR="00000000" w:rsidRPr="00000000">
        <w:rPr>
          <w:rtl w:val="0"/>
        </w:rPr>
        <w:t xml:space="preserve">subjectAltName = @alt_names</w:t>
      </w:r>
    </w:p>
    <w:p w:rsidR="00000000" w:rsidDel="00000000" w:rsidP="00000000" w:rsidRDefault="00000000" w:rsidRPr="00000000" w14:paraId="000000F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rPr/>
      </w:pPr>
      <w:r w:rsidDel="00000000" w:rsidR="00000000" w:rsidRPr="00000000">
        <w:rPr>
          <w:rtl w:val="0"/>
        </w:rPr>
        <w:t xml:space="preserve">[alt_names]</w:t>
      </w:r>
    </w:p>
    <w:p w:rsidR="00000000" w:rsidDel="00000000" w:rsidP="00000000" w:rsidRDefault="00000000" w:rsidRPr="00000000" w14:paraId="000000F2">
      <w:pPr>
        <w:widowControl w:val="0"/>
        <w:rPr/>
      </w:pPr>
      <w:r w:rsidDel="00000000" w:rsidR="00000000" w:rsidRPr="00000000">
        <w:rPr>
          <w:rtl w:val="0"/>
        </w:rPr>
        <w:t xml:space="preserve">DNS.1 = xycompany.xy</w:t>
      </w:r>
    </w:p>
    <w:p w:rsidR="00000000" w:rsidDel="00000000" w:rsidP="00000000" w:rsidRDefault="00000000" w:rsidRPr="00000000" w14:paraId="000000F3">
      <w:pPr>
        <w:widowControl w:val="0"/>
        <w:rPr/>
      </w:pPr>
      <w:r w:rsidDel="00000000" w:rsidR="00000000" w:rsidRPr="00000000">
        <w:rPr>
          <w:rtl w:val="0"/>
        </w:rPr>
        <w:t xml:space="preserve">DNS.2 =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www.xycompany.xy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rPr/>
      </w:pPr>
      <w:r w:rsidDel="00000000" w:rsidR="00000000" w:rsidRPr="00000000">
        <w:rPr>
          <w:rtl w:val="0"/>
        </w:rPr>
        <w:t xml:space="preserve">IP.1 = 172.16.0.252</w:t>
      </w:r>
    </w:p>
    <w:p w:rsidR="00000000" w:rsidDel="00000000" w:rsidP="00000000" w:rsidRDefault="00000000" w:rsidRPr="00000000" w14:paraId="000000F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widowControl w:val="0"/>
        <w:rPr/>
      </w:pPr>
      <w:r w:rsidDel="00000000" w:rsidR="00000000" w:rsidRPr="00000000">
        <w:rPr>
          <w:rtl w:val="0"/>
        </w:rPr>
        <w:t xml:space="preserve">CANAME=XYCOMPANY-RootCA</w:t>
      </w:r>
    </w:p>
    <w:p w:rsidR="00000000" w:rsidDel="00000000" w:rsidP="00000000" w:rsidRDefault="00000000" w:rsidRPr="00000000" w14:paraId="000000F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widowControl w:val="0"/>
        <w:rPr/>
      </w:pPr>
      <w:r w:rsidDel="00000000" w:rsidR="00000000" w:rsidRPr="00000000">
        <w:rPr>
          <w:rtl w:val="0"/>
        </w:rPr>
        <w:t xml:space="preserve">openssl x509 -req -in $WEBCERT.csr -CA $CANAME.crt -CAkey $CANAME.key -CAcreateserial -out $WEBCERT.crt -days 730 -sha256 -extfile $WEBCERT.v3.ext</w:t>
      </w:r>
    </w:p>
    <w:p w:rsidR="00000000" w:rsidDel="00000000" w:rsidP="00000000" w:rsidRDefault="00000000" w:rsidRPr="00000000" w14:paraId="000000F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widowControl w:val="0"/>
        <w:rPr/>
      </w:pPr>
      <w:r w:rsidDel="00000000" w:rsidR="00000000" w:rsidRPr="00000000">
        <w:rPr>
          <w:rtl w:val="0"/>
        </w:rPr>
        <w:t xml:space="preserve">Passphrase: Almafa12</w:t>
      </w:r>
    </w:p>
    <w:p w:rsidR="00000000" w:rsidDel="00000000" w:rsidP="00000000" w:rsidRDefault="00000000" w:rsidRPr="00000000" w14:paraId="000000F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rPr/>
      </w:pPr>
      <w:r w:rsidDel="00000000" w:rsidR="00000000" w:rsidRPr="00000000">
        <w:rPr>
          <w:rtl w:val="0"/>
        </w:rPr>
        <w:t xml:space="preserve">cp /etc/apache2/sites-available/000-default.conf /etc/apache2/sites-available/000-default.conf.orig</w:t>
      </w:r>
    </w:p>
    <w:p w:rsidR="00000000" w:rsidDel="00000000" w:rsidP="00000000" w:rsidRDefault="00000000" w:rsidRPr="00000000" w14:paraId="000000FD">
      <w:pPr>
        <w:widowControl w:val="0"/>
        <w:rPr/>
      </w:pPr>
      <w:r w:rsidDel="00000000" w:rsidR="00000000" w:rsidRPr="00000000">
        <w:rPr>
          <w:rtl w:val="0"/>
        </w:rPr>
        <w:t xml:space="preserve">rm /etc/apache2/sites-available/000-default.conf</w:t>
      </w:r>
    </w:p>
    <w:p w:rsidR="00000000" w:rsidDel="00000000" w:rsidP="00000000" w:rsidRDefault="00000000" w:rsidRPr="00000000" w14:paraId="000000FE">
      <w:pPr>
        <w:widowControl w:val="0"/>
        <w:rPr/>
      </w:pPr>
      <w:r w:rsidDel="00000000" w:rsidR="00000000" w:rsidRPr="00000000">
        <w:rPr>
          <w:rtl w:val="0"/>
        </w:rPr>
        <w:t xml:space="preserve">nano /etc/apache2/sites-available/000-default.conf</w:t>
      </w:r>
    </w:p>
    <w:p w:rsidR="00000000" w:rsidDel="00000000" w:rsidP="00000000" w:rsidRDefault="00000000" w:rsidRPr="00000000" w14:paraId="000000F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rPr/>
      </w:pPr>
      <w:r w:rsidDel="00000000" w:rsidR="00000000" w:rsidRPr="00000000">
        <w:rPr>
          <w:rtl w:val="0"/>
        </w:rPr>
        <w:t xml:space="preserve">&lt;Directory /var/www/xycompany&gt;</w:t>
      </w:r>
    </w:p>
    <w:p w:rsidR="00000000" w:rsidDel="00000000" w:rsidP="00000000" w:rsidRDefault="00000000" w:rsidRPr="00000000" w14:paraId="00000101">
      <w:pPr>
        <w:widowControl w:val="0"/>
        <w:rPr/>
      </w:pPr>
      <w:r w:rsidDel="00000000" w:rsidR="00000000" w:rsidRPr="00000000">
        <w:rPr>
          <w:rtl w:val="0"/>
        </w:rPr>
        <w:t xml:space="preserve"> Options Indexes FollowSymLinks</w:t>
      </w:r>
    </w:p>
    <w:p w:rsidR="00000000" w:rsidDel="00000000" w:rsidP="00000000" w:rsidRDefault="00000000" w:rsidRPr="00000000" w14:paraId="00000102">
      <w:pPr>
        <w:widowControl w:val="0"/>
        <w:rPr/>
      </w:pPr>
      <w:r w:rsidDel="00000000" w:rsidR="00000000" w:rsidRPr="00000000">
        <w:rPr>
          <w:rtl w:val="0"/>
        </w:rPr>
        <w:t xml:space="preserve"> Require all granted</w:t>
      </w:r>
    </w:p>
    <w:p w:rsidR="00000000" w:rsidDel="00000000" w:rsidP="00000000" w:rsidRDefault="00000000" w:rsidRPr="00000000" w14:paraId="00000103">
      <w:pPr>
        <w:widowControl w:val="0"/>
        <w:rPr/>
      </w:pPr>
      <w:r w:rsidDel="00000000" w:rsidR="00000000" w:rsidRPr="00000000">
        <w:rPr>
          <w:rtl w:val="0"/>
        </w:rPr>
        <w:t xml:space="preserve"> AllowOverride All</w:t>
      </w:r>
    </w:p>
    <w:p w:rsidR="00000000" w:rsidDel="00000000" w:rsidP="00000000" w:rsidRDefault="00000000" w:rsidRPr="00000000" w14:paraId="00000104">
      <w:pPr>
        <w:widowControl w:val="0"/>
        <w:rPr/>
      </w:pPr>
      <w:r w:rsidDel="00000000" w:rsidR="00000000" w:rsidRPr="00000000">
        <w:rPr>
          <w:rtl w:val="0"/>
        </w:rPr>
        <w:t xml:space="preserve">&lt;/Directory&gt;</w:t>
      </w:r>
    </w:p>
    <w:p w:rsidR="00000000" w:rsidDel="00000000" w:rsidP="00000000" w:rsidRDefault="00000000" w:rsidRPr="00000000" w14:paraId="0000010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widowControl w:val="0"/>
        <w:rPr/>
      </w:pPr>
      <w:r w:rsidDel="00000000" w:rsidR="00000000" w:rsidRPr="00000000">
        <w:rPr>
          <w:rtl w:val="0"/>
        </w:rPr>
        <w:t xml:space="preserve">&lt;VirtualHost *:80&gt;</w:t>
      </w:r>
    </w:p>
    <w:p w:rsidR="00000000" w:rsidDel="00000000" w:rsidP="00000000" w:rsidRDefault="00000000" w:rsidRPr="00000000" w14:paraId="00000107">
      <w:pPr>
        <w:widowControl w:val="0"/>
        <w:rPr/>
      </w:pPr>
      <w:r w:rsidDel="00000000" w:rsidR="00000000" w:rsidRPr="00000000">
        <w:rPr>
          <w:rtl w:val="0"/>
        </w:rPr>
        <w:t xml:space="preserve"> ServerName linuxserverweb.xycompany.xy</w:t>
      </w:r>
    </w:p>
    <w:p w:rsidR="00000000" w:rsidDel="00000000" w:rsidP="00000000" w:rsidRDefault="00000000" w:rsidRPr="00000000" w14:paraId="00000108">
      <w:pPr>
        <w:widowControl w:val="0"/>
        <w:rPr/>
      </w:pPr>
      <w:r w:rsidDel="00000000" w:rsidR="00000000" w:rsidRPr="00000000">
        <w:rPr>
          <w:rtl w:val="0"/>
        </w:rPr>
        <w:t xml:space="preserve"> ServerAlias www.xycompany.xy</w:t>
      </w:r>
    </w:p>
    <w:p w:rsidR="00000000" w:rsidDel="00000000" w:rsidP="00000000" w:rsidRDefault="00000000" w:rsidRPr="00000000" w14:paraId="00000109">
      <w:pPr>
        <w:widowControl w:val="0"/>
        <w:rPr/>
      </w:pPr>
      <w:r w:rsidDel="00000000" w:rsidR="00000000" w:rsidRPr="00000000">
        <w:rPr>
          <w:rtl w:val="0"/>
        </w:rPr>
        <w:t xml:space="preserve"> DocumentRoot /var/www/xycompany</w:t>
      </w:r>
    </w:p>
    <w:p w:rsidR="00000000" w:rsidDel="00000000" w:rsidP="00000000" w:rsidRDefault="00000000" w:rsidRPr="00000000" w14:paraId="0000010A">
      <w:pPr>
        <w:widowControl w:val="0"/>
        <w:rPr/>
      </w:pPr>
      <w:r w:rsidDel="00000000" w:rsidR="00000000" w:rsidRPr="00000000">
        <w:rPr>
          <w:rtl w:val="0"/>
        </w:rPr>
        <w:t xml:space="preserve"> # ErrorLog ${APACHE_LOG_DIR}/error.log</w:t>
      </w:r>
    </w:p>
    <w:p w:rsidR="00000000" w:rsidDel="00000000" w:rsidP="00000000" w:rsidRDefault="00000000" w:rsidRPr="00000000" w14:paraId="0000010B">
      <w:pPr>
        <w:widowControl w:val="0"/>
        <w:rPr/>
      </w:pPr>
      <w:r w:rsidDel="00000000" w:rsidR="00000000" w:rsidRPr="00000000">
        <w:rPr>
          <w:rtl w:val="0"/>
        </w:rPr>
        <w:t xml:space="preserve"> # CustomLog ${APACHE_LOG_DIR}/access.log combined</w:t>
      </w:r>
    </w:p>
    <w:p w:rsidR="00000000" w:rsidDel="00000000" w:rsidP="00000000" w:rsidRDefault="00000000" w:rsidRPr="00000000" w14:paraId="0000010C">
      <w:pPr>
        <w:widowControl w:val="0"/>
        <w:rPr/>
      </w:pPr>
      <w:r w:rsidDel="00000000" w:rsidR="00000000" w:rsidRPr="00000000">
        <w:rPr>
          <w:rtl w:val="0"/>
        </w:rPr>
        <w:t xml:space="preserve">&lt;/VirtualHost&gt;</w:t>
      </w:r>
    </w:p>
    <w:p w:rsidR="00000000" w:rsidDel="00000000" w:rsidP="00000000" w:rsidRDefault="00000000" w:rsidRPr="00000000" w14:paraId="0000010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widowControl w:val="0"/>
        <w:rPr/>
      </w:pPr>
      <w:r w:rsidDel="00000000" w:rsidR="00000000" w:rsidRPr="00000000">
        <w:rPr>
          <w:rtl w:val="0"/>
        </w:rPr>
        <w:t xml:space="preserve">&lt;VirtualHost *:443&gt;</w:t>
      </w:r>
    </w:p>
    <w:p w:rsidR="00000000" w:rsidDel="00000000" w:rsidP="00000000" w:rsidRDefault="00000000" w:rsidRPr="00000000" w14:paraId="0000010F">
      <w:pPr>
        <w:widowControl w:val="0"/>
        <w:rPr/>
      </w:pPr>
      <w:r w:rsidDel="00000000" w:rsidR="00000000" w:rsidRPr="00000000">
        <w:rPr>
          <w:rtl w:val="0"/>
        </w:rPr>
        <w:t xml:space="preserve"> ServerName linuxserverweb.xycompany.xy</w:t>
      </w:r>
    </w:p>
    <w:p w:rsidR="00000000" w:rsidDel="00000000" w:rsidP="00000000" w:rsidRDefault="00000000" w:rsidRPr="00000000" w14:paraId="00000110">
      <w:pPr>
        <w:widowControl w:val="0"/>
        <w:rPr/>
      </w:pPr>
      <w:r w:rsidDel="00000000" w:rsidR="00000000" w:rsidRPr="00000000">
        <w:rPr>
          <w:rtl w:val="0"/>
        </w:rPr>
        <w:t xml:space="preserve"> ServerAlias www.xycompany.xy</w:t>
      </w:r>
    </w:p>
    <w:p w:rsidR="00000000" w:rsidDel="00000000" w:rsidP="00000000" w:rsidRDefault="00000000" w:rsidRPr="00000000" w14:paraId="00000111">
      <w:pPr>
        <w:widowControl w:val="0"/>
        <w:rPr/>
      </w:pPr>
      <w:r w:rsidDel="00000000" w:rsidR="00000000" w:rsidRPr="00000000">
        <w:rPr>
          <w:rtl w:val="0"/>
        </w:rPr>
        <w:t xml:space="preserve"> DocumentRoot /var/www/xycompany</w:t>
      </w:r>
    </w:p>
    <w:p w:rsidR="00000000" w:rsidDel="00000000" w:rsidP="00000000" w:rsidRDefault="00000000" w:rsidRPr="00000000" w14:paraId="00000112">
      <w:pPr>
        <w:widowControl w:val="0"/>
        <w:rPr/>
      </w:pPr>
      <w:r w:rsidDel="00000000" w:rsidR="00000000" w:rsidRPr="00000000">
        <w:rPr>
          <w:rtl w:val="0"/>
        </w:rPr>
        <w:t xml:space="preserve"> # ErrorLog /var/www/html/htdocs/logs/error.log</w:t>
      </w:r>
    </w:p>
    <w:p w:rsidR="00000000" w:rsidDel="00000000" w:rsidP="00000000" w:rsidRDefault="00000000" w:rsidRPr="00000000" w14:paraId="00000113">
      <w:pPr>
        <w:widowControl w:val="0"/>
        <w:rPr/>
      </w:pPr>
      <w:r w:rsidDel="00000000" w:rsidR="00000000" w:rsidRPr="00000000">
        <w:rPr>
          <w:rtl w:val="0"/>
        </w:rPr>
        <w:t xml:space="preserve"> # CustomLog /var/www/html/htdocs/logs/access.log combined</w:t>
      </w:r>
    </w:p>
    <w:p w:rsidR="00000000" w:rsidDel="00000000" w:rsidP="00000000" w:rsidRDefault="00000000" w:rsidRPr="00000000" w14:paraId="00000114">
      <w:pPr>
        <w:widowControl w:val="0"/>
        <w:rPr/>
      </w:pPr>
      <w:r w:rsidDel="00000000" w:rsidR="00000000" w:rsidRPr="00000000">
        <w:rPr>
          <w:rtl w:val="0"/>
        </w:rPr>
        <w:t xml:space="preserve"> SSLEngine on</w:t>
      </w:r>
    </w:p>
    <w:p w:rsidR="00000000" w:rsidDel="00000000" w:rsidP="00000000" w:rsidRDefault="00000000" w:rsidRPr="00000000" w14:paraId="00000115">
      <w:pPr>
        <w:widowControl w:val="0"/>
        <w:rPr/>
      </w:pPr>
      <w:r w:rsidDel="00000000" w:rsidR="00000000" w:rsidRPr="00000000">
        <w:rPr>
          <w:rtl w:val="0"/>
        </w:rPr>
        <w:t xml:space="preserve"> SSLCertificateFile</w:t>
        <w:tab/>
        <w:t xml:space="preserve">/root/linuxserverweb.crt</w:t>
      </w:r>
    </w:p>
    <w:p w:rsidR="00000000" w:rsidDel="00000000" w:rsidP="00000000" w:rsidRDefault="00000000" w:rsidRPr="00000000" w14:paraId="00000116">
      <w:pPr>
        <w:widowControl w:val="0"/>
        <w:rPr/>
      </w:pPr>
      <w:r w:rsidDel="00000000" w:rsidR="00000000" w:rsidRPr="00000000">
        <w:rPr>
          <w:rtl w:val="0"/>
        </w:rPr>
        <w:t xml:space="preserve"> SSLCertificateKeyFile</w:t>
        <w:tab/>
        <w:t xml:space="preserve">/root/linuxserverweb.key</w:t>
      </w:r>
    </w:p>
    <w:p w:rsidR="00000000" w:rsidDel="00000000" w:rsidP="00000000" w:rsidRDefault="00000000" w:rsidRPr="00000000" w14:paraId="0000011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0"/>
        <w:rPr/>
      </w:pPr>
      <w:r w:rsidDel="00000000" w:rsidR="00000000" w:rsidRPr="00000000">
        <w:rPr>
          <w:rtl w:val="0"/>
        </w:rPr>
        <w:t xml:space="preserve">&lt;FilesMatch "\.(cgi|shtml|phtml|php)$"&gt;</w:t>
      </w:r>
    </w:p>
    <w:p w:rsidR="00000000" w:rsidDel="00000000" w:rsidP="00000000" w:rsidRDefault="00000000" w:rsidRPr="00000000" w14:paraId="00000119">
      <w:pPr>
        <w:widowControl w:val="0"/>
        <w:rPr/>
      </w:pPr>
      <w:r w:rsidDel="00000000" w:rsidR="00000000" w:rsidRPr="00000000">
        <w:rPr>
          <w:rtl w:val="0"/>
        </w:rPr>
        <w:t xml:space="preserve"> SSLOptions +StdEnvVars</w:t>
      </w:r>
    </w:p>
    <w:p w:rsidR="00000000" w:rsidDel="00000000" w:rsidP="00000000" w:rsidRDefault="00000000" w:rsidRPr="00000000" w14:paraId="0000011A">
      <w:pPr>
        <w:widowControl w:val="0"/>
        <w:rPr/>
      </w:pPr>
      <w:r w:rsidDel="00000000" w:rsidR="00000000" w:rsidRPr="00000000">
        <w:rPr>
          <w:rtl w:val="0"/>
        </w:rPr>
        <w:t xml:space="preserve">&lt;/FilesMatch&gt;</w:t>
      </w:r>
    </w:p>
    <w:p w:rsidR="00000000" w:rsidDel="00000000" w:rsidP="00000000" w:rsidRDefault="00000000" w:rsidRPr="00000000" w14:paraId="000001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0"/>
        <w:rPr/>
      </w:pPr>
      <w:r w:rsidDel="00000000" w:rsidR="00000000" w:rsidRPr="00000000">
        <w:rPr>
          <w:rtl w:val="0"/>
        </w:rPr>
        <w:t xml:space="preserve">&lt;Directory /usr/lib/cgi-bin&gt;</w:t>
      </w:r>
    </w:p>
    <w:p w:rsidR="00000000" w:rsidDel="00000000" w:rsidP="00000000" w:rsidRDefault="00000000" w:rsidRPr="00000000" w14:paraId="0000011D">
      <w:pPr>
        <w:widowControl w:val="0"/>
        <w:rPr/>
      </w:pPr>
      <w:r w:rsidDel="00000000" w:rsidR="00000000" w:rsidRPr="00000000">
        <w:rPr>
          <w:rtl w:val="0"/>
        </w:rPr>
        <w:t xml:space="preserve"> SSLOptions +StdEnvVars</w:t>
      </w:r>
    </w:p>
    <w:p w:rsidR="00000000" w:rsidDel="00000000" w:rsidP="00000000" w:rsidRDefault="00000000" w:rsidRPr="00000000" w14:paraId="0000011E">
      <w:pPr>
        <w:widowControl w:val="0"/>
        <w:rPr/>
      </w:pPr>
      <w:r w:rsidDel="00000000" w:rsidR="00000000" w:rsidRPr="00000000">
        <w:rPr>
          <w:rtl w:val="0"/>
        </w:rPr>
        <w:t xml:space="preserve">&lt;/Directory&gt;</w:t>
      </w:r>
    </w:p>
    <w:p w:rsidR="00000000" w:rsidDel="00000000" w:rsidP="00000000" w:rsidRDefault="00000000" w:rsidRPr="00000000" w14:paraId="0000011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widowControl w:val="0"/>
        <w:rPr/>
      </w:pPr>
      <w:r w:rsidDel="00000000" w:rsidR="00000000" w:rsidRPr="00000000">
        <w:rPr>
          <w:rtl w:val="0"/>
        </w:rPr>
        <w:t xml:space="preserve"> BrowserMatch "MSIE [2-6]" \</w:t>
      </w:r>
    </w:p>
    <w:p w:rsidR="00000000" w:rsidDel="00000000" w:rsidP="00000000" w:rsidRDefault="00000000" w:rsidRPr="00000000" w14:paraId="00000121">
      <w:pPr>
        <w:widowControl w:val="0"/>
        <w:rPr/>
      </w:pPr>
      <w:r w:rsidDel="00000000" w:rsidR="00000000" w:rsidRPr="00000000">
        <w:rPr>
          <w:rtl w:val="0"/>
        </w:rPr>
        <w:t xml:space="preserve"> nokeepalive ssl-unclean-shutdown \</w:t>
      </w:r>
    </w:p>
    <w:p w:rsidR="00000000" w:rsidDel="00000000" w:rsidP="00000000" w:rsidRDefault="00000000" w:rsidRPr="00000000" w14:paraId="00000122">
      <w:pPr>
        <w:widowControl w:val="0"/>
        <w:rPr/>
      </w:pPr>
      <w:r w:rsidDel="00000000" w:rsidR="00000000" w:rsidRPr="00000000">
        <w:rPr>
          <w:rtl w:val="0"/>
        </w:rPr>
        <w:t xml:space="preserve"> downgrade-1.0 force-response-1.0</w:t>
      </w:r>
    </w:p>
    <w:p w:rsidR="00000000" w:rsidDel="00000000" w:rsidP="00000000" w:rsidRDefault="00000000" w:rsidRPr="00000000" w14:paraId="00000123">
      <w:pPr>
        <w:widowControl w:val="0"/>
        <w:rPr/>
      </w:pPr>
      <w:r w:rsidDel="00000000" w:rsidR="00000000" w:rsidRPr="00000000">
        <w:rPr>
          <w:rtl w:val="0"/>
        </w:rPr>
        <w:t xml:space="preserve">&lt;/VirtualHost&gt;</w:t>
      </w:r>
    </w:p>
    <w:p w:rsidR="00000000" w:rsidDel="00000000" w:rsidP="00000000" w:rsidRDefault="00000000" w:rsidRPr="00000000" w14:paraId="0000012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widowControl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INDEX.HTML létrehozása</w:t>
      </w:r>
    </w:p>
    <w:p w:rsidR="00000000" w:rsidDel="00000000" w:rsidP="00000000" w:rsidRDefault="00000000" w:rsidRPr="00000000" w14:paraId="00000126">
      <w:pPr>
        <w:widowControl w:val="0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Weboldalnak mappa létrehozás</w:t>
      </w:r>
    </w:p>
    <w:p w:rsidR="00000000" w:rsidDel="00000000" w:rsidP="00000000" w:rsidRDefault="00000000" w:rsidRPr="00000000" w14:paraId="00000128">
      <w:pPr>
        <w:widowControl w:val="0"/>
        <w:rPr/>
      </w:pPr>
      <w:r w:rsidDel="00000000" w:rsidR="00000000" w:rsidRPr="00000000">
        <w:rPr>
          <w:rtl w:val="0"/>
        </w:rPr>
        <w:t xml:space="preserve">mkdir /var/www/xycompany</w:t>
      </w:r>
    </w:p>
    <w:p w:rsidR="00000000" w:rsidDel="00000000" w:rsidP="00000000" w:rsidRDefault="00000000" w:rsidRPr="00000000" w14:paraId="00000129">
      <w:pPr>
        <w:widowControl w:val="0"/>
        <w:rPr/>
      </w:pPr>
      <w:r w:rsidDel="00000000" w:rsidR="00000000" w:rsidRPr="00000000">
        <w:rPr>
          <w:rtl w:val="0"/>
        </w:rPr>
        <w:t xml:space="preserve">chmod -R 755 /var/www/xycompany</w:t>
      </w:r>
    </w:p>
    <w:p w:rsidR="00000000" w:rsidDel="00000000" w:rsidP="00000000" w:rsidRDefault="00000000" w:rsidRPr="00000000" w14:paraId="0000012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widowControl w:val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SFTP csoport és felhasználó</w:t>
      </w:r>
    </w:p>
    <w:p w:rsidR="00000000" w:rsidDel="00000000" w:rsidP="00000000" w:rsidRDefault="00000000" w:rsidRPr="00000000" w14:paraId="0000012C">
      <w:pPr>
        <w:widowControl w:val="0"/>
        <w:rPr/>
      </w:pPr>
      <w:r w:rsidDel="00000000" w:rsidR="00000000" w:rsidRPr="00000000">
        <w:rPr>
          <w:rtl w:val="0"/>
        </w:rPr>
        <w:t xml:space="preserve">addgroup sftponly</w:t>
      </w:r>
    </w:p>
    <w:p w:rsidR="00000000" w:rsidDel="00000000" w:rsidP="00000000" w:rsidRDefault="00000000" w:rsidRPr="00000000" w14:paraId="0000012D">
      <w:pPr>
        <w:widowControl w:val="0"/>
        <w:rPr/>
      </w:pPr>
      <w:r w:rsidDel="00000000" w:rsidR="00000000" w:rsidRPr="00000000">
        <w:rPr>
          <w:rtl w:val="0"/>
        </w:rPr>
        <w:t xml:space="preserve">adduser sftpuser</w:t>
      </w:r>
    </w:p>
    <w:p w:rsidR="00000000" w:rsidDel="00000000" w:rsidP="00000000" w:rsidRDefault="00000000" w:rsidRPr="00000000" w14:paraId="0000012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widowControl w:val="0"/>
        <w:rPr/>
      </w:pPr>
      <w:r w:rsidDel="00000000" w:rsidR="00000000" w:rsidRPr="00000000">
        <w:rPr>
          <w:rtl w:val="0"/>
        </w:rPr>
        <w:t xml:space="preserve">usermod -d /var/www sftpuser</w:t>
      </w:r>
    </w:p>
    <w:p w:rsidR="00000000" w:rsidDel="00000000" w:rsidP="00000000" w:rsidRDefault="00000000" w:rsidRPr="00000000" w14:paraId="00000130">
      <w:pPr>
        <w:widowControl w:val="0"/>
        <w:rPr/>
      </w:pPr>
      <w:r w:rsidDel="00000000" w:rsidR="00000000" w:rsidRPr="00000000">
        <w:rPr>
          <w:rtl w:val="0"/>
        </w:rPr>
        <w:t xml:space="preserve">usermod -aG sftponly sftpuser</w:t>
      </w:r>
    </w:p>
    <w:p w:rsidR="00000000" w:rsidDel="00000000" w:rsidP="00000000" w:rsidRDefault="00000000" w:rsidRPr="00000000" w14:paraId="00000131">
      <w:pPr>
        <w:widowControl w:val="0"/>
        <w:rPr/>
      </w:pPr>
      <w:r w:rsidDel="00000000" w:rsidR="00000000" w:rsidRPr="00000000">
        <w:rPr>
          <w:rtl w:val="0"/>
        </w:rPr>
        <w:t xml:space="preserve">usermod -aG www-data sftpuser</w:t>
      </w:r>
    </w:p>
    <w:p w:rsidR="00000000" w:rsidDel="00000000" w:rsidP="00000000" w:rsidRDefault="00000000" w:rsidRPr="00000000" w14:paraId="00000132">
      <w:pPr>
        <w:widowControl w:val="0"/>
        <w:rPr/>
      </w:pPr>
      <w:r w:rsidDel="00000000" w:rsidR="00000000" w:rsidRPr="00000000">
        <w:rPr>
          <w:rtl w:val="0"/>
        </w:rPr>
        <w:t xml:space="preserve">chown -R sftpuser:www-data /var/www/xycompany</w:t>
      </w:r>
    </w:p>
    <w:p w:rsidR="00000000" w:rsidDel="00000000" w:rsidP="00000000" w:rsidRDefault="00000000" w:rsidRPr="00000000" w14:paraId="0000013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SFTP chroot config</w:t>
      </w:r>
    </w:p>
    <w:p w:rsidR="00000000" w:rsidDel="00000000" w:rsidP="00000000" w:rsidRDefault="00000000" w:rsidRPr="00000000" w14:paraId="0000013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0"/>
        <w:rPr/>
      </w:pPr>
      <w:r w:rsidDel="00000000" w:rsidR="00000000" w:rsidRPr="00000000">
        <w:rPr>
          <w:rtl w:val="0"/>
        </w:rPr>
        <w:t xml:space="preserve">nano /etc/ssh/sshd_config</w:t>
      </w:r>
    </w:p>
    <w:p w:rsidR="00000000" w:rsidDel="00000000" w:rsidP="00000000" w:rsidRDefault="00000000" w:rsidRPr="00000000" w14:paraId="0000013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rPr/>
      </w:pPr>
      <w:r w:rsidDel="00000000" w:rsidR="00000000" w:rsidRPr="00000000">
        <w:rPr>
          <w:rtl w:val="0"/>
        </w:rPr>
        <w:t xml:space="preserve">Subsystem sftp internal-sftp</w:t>
      </w:r>
    </w:p>
    <w:p w:rsidR="00000000" w:rsidDel="00000000" w:rsidP="00000000" w:rsidRDefault="00000000" w:rsidRPr="00000000" w14:paraId="0000013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0"/>
        <w:rPr/>
      </w:pPr>
      <w:r w:rsidDel="00000000" w:rsidR="00000000" w:rsidRPr="00000000">
        <w:rPr>
          <w:rtl w:val="0"/>
        </w:rPr>
        <w:t xml:space="preserve">Match Group sftponly</w:t>
      </w:r>
    </w:p>
    <w:p w:rsidR="00000000" w:rsidDel="00000000" w:rsidP="00000000" w:rsidRDefault="00000000" w:rsidRPr="00000000" w14:paraId="0000013C">
      <w:pPr>
        <w:widowControl w:val="0"/>
        <w:rPr/>
      </w:pPr>
      <w:r w:rsidDel="00000000" w:rsidR="00000000" w:rsidRPr="00000000">
        <w:rPr>
          <w:rtl w:val="0"/>
        </w:rPr>
        <w:t xml:space="preserve">ChrootDirectory /var/www/</w:t>
      </w:r>
    </w:p>
    <w:p w:rsidR="00000000" w:rsidDel="00000000" w:rsidP="00000000" w:rsidRDefault="00000000" w:rsidRPr="00000000" w14:paraId="0000013D">
      <w:pPr>
        <w:widowControl w:val="0"/>
        <w:rPr/>
      </w:pPr>
      <w:r w:rsidDel="00000000" w:rsidR="00000000" w:rsidRPr="00000000">
        <w:rPr>
          <w:rtl w:val="0"/>
        </w:rPr>
        <w:t xml:space="preserve">ForceCommand internal-sftp</w:t>
      </w:r>
    </w:p>
    <w:p w:rsidR="00000000" w:rsidDel="00000000" w:rsidP="00000000" w:rsidRDefault="00000000" w:rsidRPr="00000000" w14:paraId="0000013E">
      <w:pPr>
        <w:widowControl w:val="0"/>
        <w:rPr/>
      </w:pPr>
      <w:r w:rsidDel="00000000" w:rsidR="00000000" w:rsidRPr="00000000">
        <w:rPr>
          <w:rtl w:val="0"/>
        </w:rPr>
        <w:t xml:space="preserve">AllowTcpForwarding no</w:t>
      </w:r>
    </w:p>
    <w:p w:rsidR="00000000" w:rsidDel="00000000" w:rsidP="00000000" w:rsidRDefault="00000000" w:rsidRPr="00000000" w14:paraId="0000013F">
      <w:pPr>
        <w:widowControl w:val="0"/>
        <w:rPr/>
      </w:pPr>
      <w:r w:rsidDel="00000000" w:rsidR="00000000" w:rsidRPr="00000000">
        <w:rPr>
          <w:rtl w:val="0"/>
        </w:rPr>
        <w:t xml:space="preserve">X11Forwarding no</w:t>
      </w:r>
    </w:p>
    <w:p w:rsidR="00000000" w:rsidDel="00000000" w:rsidP="00000000" w:rsidRDefault="00000000" w:rsidRPr="00000000" w14:paraId="0000014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systemctl restart ssh</w:t>
      </w:r>
    </w:p>
    <w:p w:rsidR="00000000" w:rsidDel="00000000" w:rsidP="00000000" w:rsidRDefault="00000000" w:rsidRPr="00000000" w14:paraId="00000142">
      <w:pPr>
        <w:widowControl w:val="0"/>
        <w:rPr>
          <w:b w:val="1"/>
          <w:i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Weboldal www helyett simán elérni</w:t>
      </w:r>
    </w:p>
    <w:p w:rsidR="00000000" w:rsidDel="00000000" w:rsidP="00000000" w:rsidRDefault="00000000" w:rsidRPr="00000000" w14:paraId="0000014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0"/>
        <w:rPr/>
      </w:pPr>
      <w:r w:rsidDel="00000000" w:rsidR="00000000" w:rsidRPr="00000000">
        <w:rPr>
          <w:rtl w:val="0"/>
        </w:rPr>
        <w:t xml:space="preserve">nano /var/www/xycompany/.htaccess</w:t>
      </w:r>
    </w:p>
    <w:p w:rsidR="00000000" w:rsidDel="00000000" w:rsidP="00000000" w:rsidRDefault="00000000" w:rsidRPr="00000000" w14:paraId="0000014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0"/>
        <w:rPr/>
      </w:pPr>
      <w:r w:rsidDel="00000000" w:rsidR="00000000" w:rsidRPr="00000000">
        <w:rPr>
          <w:rtl w:val="0"/>
        </w:rPr>
        <w:t xml:space="preserve">RewriteEngine On</w:t>
      </w:r>
    </w:p>
    <w:p w:rsidR="00000000" w:rsidDel="00000000" w:rsidP="00000000" w:rsidRDefault="00000000" w:rsidRPr="00000000" w14:paraId="00000148">
      <w:pPr>
        <w:widowControl w:val="0"/>
        <w:rPr/>
      </w:pPr>
      <w:r w:rsidDel="00000000" w:rsidR="00000000" w:rsidRPr="00000000">
        <w:rPr>
          <w:rtl w:val="0"/>
        </w:rPr>
        <w:t xml:space="preserve">RewriteCond %{HTTP_HOST} !^xycompany\.xy$</w:t>
      </w:r>
    </w:p>
    <w:p w:rsidR="00000000" w:rsidDel="00000000" w:rsidP="00000000" w:rsidRDefault="00000000" w:rsidRPr="00000000" w14:paraId="00000149">
      <w:pPr>
        <w:widowControl w:val="0"/>
        <w:rPr/>
      </w:pPr>
      <w:r w:rsidDel="00000000" w:rsidR="00000000" w:rsidRPr="00000000">
        <w:rPr>
          <w:rtl w:val="0"/>
        </w:rPr>
        <w:t xml:space="preserve">RewriteRule ^(.*)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https://xycompany.xy/$1</w:t>
        </w:r>
      </w:hyperlink>
      <w:r w:rsidDel="00000000" w:rsidR="00000000" w:rsidRPr="00000000">
        <w:rPr>
          <w:rtl w:val="0"/>
        </w:rPr>
        <w:t xml:space="preserve"> [L,R=301]</w:t>
      </w:r>
    </w:p>
    <w:p w:rsidR="00000000" w:rsidDel="00000000" w:rsidP="00000000" w:rsidRDefault="00000000" w:rsidRPr="00000000" w14:paraId="0000014A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widowControl w:val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Apache2 engedélyezések</w:t>
      </w:r>
    </w:p>
    <w:p w:rsidR="00000000" w:rsidDel="00000000" w:rsidP="00000000" w:rsidRDefault="00000000" w:rsidRPr="00000000" w14:paraId="0000014C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widowControl w:val="0"/>
        <w:rPr/>
      </w:pPr>
      <w:r w:rsidDel="00000000" w:rsidR="00000000" w:rsidRPr="00000000">
        <w:rPr>
          <w:rtl w:val="0"/>
        </w:rPr>
        <w:t xml:space="preserve">a2enmod ssl</w:t>
      </w:r>
    </w:p>
    <w:p w:rsidR="00000000" w:rsidDel="00000000" w:rsidP="00000000" w:rsidRDefault="00000000" w:rsidRPr="00000000" w14:paraId="0000014E">
      <w:pPr>
        <w:widowControl w:val="0"/>
        <w:rPr/>
      </w:pPr>
      <w:r w:rsidDel="00000000" w:rsidR="00000000" w:rsidRPr="00000000">
        <w:rPr>
          <w:rtl w:val="0"/>
        </w:rPr>
        <w:t xml:space="preserve">a2enmod headers</w:t>
      </w:r>
    </w:p>
    <w:p w:rsidR="00000000" w:rsidDel="00000000" w:rsidP="00000000" w:rsidRDefault="00000000" w:rsidRPr="00000000" w14:paraId="0000014F">
      <w:pPr>
        <w:widowControl w:val="0"/>
        <w:rPr/>
      </w:pPr>
      <w:r w:rsidDel="00000000" w:rsidR="00000000" w:rsidRPr="00000000">
        <w:rPr>
          <w:rtl w:val="0"/>
        </w:rPr>
        <w:t xml:space="preserve">a2enmod rewrite</w:t>
      </w:r>
    </w:p>
    <w:p w:rsidR="00000000" w:rsidDel="00000000" w:rsidP="00000000" w:rsidRDefault="00000000" w:rsidRPr="00000000" w14:paraId="00000150">
      <w:pPr>
        <w:widowControl w:val="0"/>
        <w:rPr/>
      </w:pPr>
      <w:r w:rsidDel="00000000" w:rsidR="00000000" w:rsidRPr="00000000">
        <w:rPr>
          <w:rtl w:val="0"/>
        </w:rPr>
        <w:t xml:space="preserve">apache2ctl configtest</w:t>
      </w:r>
    </w:p>
    <w:p w:rsidR="00000000" w:rsidDel="00000000" w:rsidP="00000000" w:rsidRDefault="00000000" w:rsidRPr="00000000" w14:paraId="00000151">
      <w:pPr>
        <w:widowControl w:val="0"/>
        <w:rPr/>
      </w:pPr>
      <w:r w:rsidDel="00000000" w:rsidR="00000000" w:rsidRPr="00000000">
        <w:rPr>
          <w:rtl w:val="0"/>
        </w:rPr>
        <w:t xml:space="preserve">systemctl reload apache2</w:t>
      </w:r>
    </w:p>
    <w:p w:rsidR="00000000" w:rsidDel="00000000" w:rsidP="00000000" w:rsidRDefault="00000000" w:rsidRPr="00000000" w14:paraId="00000152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widowControl w:val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Megosztott mappák létrehozása</w:t>
      </w:r>
    </w:p>
    <w:p w:rsidR="00000000" w:rsidDel="00000000" w:rsidP="00000000" w:rsidRDefault="00000000" w:rsidRPr="00000000" w14:paraId="00000154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widowControl w:val="0"/>
        <w:rPr/>
      </w:pPr>
      <w:r w:rsidDel="00000000" w:rsidR="00000000" w:rsidRPr="00000000">
        <w:rPr>
          <w:rtl w:val="0"/>
        </w:rPr>
        <w:t xml:space="preserve">cd /mnt/sdb1/</w:t>
      </w:r>
    </w:p>
    <w:p w:rsidR="00000000" w:rsidDel="00000000" w:rsidP="00000000" w:rsidRDefault="00000000" w:rsidRPr="00000000" w14:paraId="00000156">
      <w:pPr>
        <w:widowControl w:val="0"/>
        <w:rPr/>
      </w:pPr>
      <w:r w:rsidDel="00000000" w:rsidR="00000000" w:rsidRPr="00000000">
        <w:rPr>
          <w:rtl w:val="0"/>
        </w:rPr>
        <w:t xml:space="preserve">mkdir shares/</w:t>
      </w:r>
    </w:p>
    <w:p w:rsidR="00000000" w:rsidDel="00000000" w:rsidP="00000000" w:rsidRDefault="00000000" w:rsidRPr="00000000" w14:paraId="00000157">
      <w:pPr>
        <w:widowControl w:val="0"/>
        <w:rPr/>
      </w:pPr>
      <w:r w:rsidDel="00000000" w:rsidR="00000000" w:rsidRPr="00000000">
        <w:rPr>
          <w:rtl w:val="0"/>
        </w:rPr>
        <w:t xml:space="preserve">chown root:"Domain Admins" shares/</w:t>
      </w:r>
    </w:p>
    <w:p w:rsidR="00000000" w:rsidDel="00000000" w:rsidP="00000000" w:rsidRDefault="00000000" w:rsidRPr="00000000" w14:paraId="00000158">
      <w:pPr>
        <w:widowControl w:val="0"/>
        <w:rPr/>
      </w:pPr>
      <w:r w:rsidDel="00000000" w:rsidR="00000000" w:rsidRPr="00000000">
        <w:rPr>
          <w:rtl w:val="0"/>
        </w:rPr>
        <w:t xml:space="preserve">chmod 0770 shares/</w:t>
      </w:r>
    </w:p>
    <w:p w:rsidR="00000000" w:rsidDel="00000000" w:rsidP="00000000" w:rsidRDefault="00000000" w:rsidRPr="00000000" w14:paraId="00000159">
      <w:pPr>
        <w:widowControl w:val="0"/>
        <w:rPr/>
      </w:pPr>
      <w:r w:rsidDel="00000000" w:rsidR="00000000" w:rsidRPr="00000000">
        <w:rPr>
          <w:rtl w:val="0"/>
        </w:rPr>
        <w:t xml:space="preserve">cd /mnt/sdb2/</w:t>
      </w:r>
    </w:p>
    <w:p w:rsidR="00000000" w:rsidDel="00000000" w:rsidP="00000000" w:rsidRDefault="00000000" w:rsidRPr="00000000" w14:paraId="0000015A">
      <w:pPr>
        <w:widowControl w:val="0"/>
        <w:rPr/>
      </w:pPr>
      <w:r w:rsidDel="00000000" w:rsidR="00000000" w:rsidRPr="00000000">
        <w:rPr>
          <w:rtl w:val="0"/>
        </w:rPr>
        <w:t xml:space="preserve">mkdir common_folder/</w:t>
      </w:r>
    </w:p>
    <w:p w:rsidR="00000000" w:rsidDel="00000000" w:rsidP="00000000" w:rsidRDefault="00000000" w:rsidRPr="00000000" w14:paraId="0000015B">
      <w:pPr>
        <w:widowControl w:val="0"/>
        <w:rPr/>
      </w:pPr>
      <w:r w:rsidDel="00000000" w:rsidR="00000000" w:rsidRPr="00000000">
        <w:rPr>
          <w:rtl w:val="0"/>
        </w:rPr>
        <w:t xml:space="preserve">chown root:"Domain Admins" common_folder/</w:t>
      </w:r>
    </w:p>
    <w:p w:rsidR="00000000" w:rsidDel="00000000" w:rsidP="00000000" w:rsidRDefault="00000000" w:rsidRPr="00000000" w14:paraId="0000015C">
      <w:pPr>
        <w:widowControl w:val="0"/>
        <w:rPr/>
      </w:pPr>
      <w:r w:rsidDel="00000000" w:rsidR="00000000" w:rsidRPr="00000000">
        <w:rPr>
          <w:rtl w:val="0"/>
        </w:rPr>
        <w:t xml:space="preserve">chmod 0770 common_folder/</w:t>
      </w:r>
    </w:p>
    <w:p w:rsidR="00000000" w:rsidDel="00000000" w:rsidP="00000000" w:rsidRDefault="00000000" w:rsidRPr="00000000" w14:paraId="0000015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widowControl w:val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Kvóták konfig, mappa felcsatolás, jogosultság</w:t>
      </w:r>
    </w:p>
    <w:p w:rsidR="00000000" w:rsidDel="00000000" w:rsidP="00000000" w:rsidRDefault="00000000" w:rsidRPr="00000000" w14:paraId="0000015F">
      <w:pPr>
        <w:widowControl w:val="0"/>
        <w:rPr/>
      </w:pPr>
      <w:r w:rsidDel="00000000" w:rsidR="00000000" w:rsidRPr="00000000">
        <w:rPr>
          <w:rtl w:val="0"/>
        </w:rPr>
        <w:t xml:space="preserve">apt install quota quotatool -y</w:t>
      </w:r>
    </w:p>
    <w:p w:rsidR="00000000" w:rsidDel="00000000" w:rsidP="00000000" w:rsidRDefault="00000000" w:rsidRPr="00000000" w14:paraId="0000016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widowControl w:val="0"/>
        <w:rPr/>
      </w:pPr>
      <w:r w:rsidDel="00000000" w:rsidR="00000000" w:rsidRPr="00000000">
        <w:rPr>
          <w:rtl w:val="0"/>
        </w:rPr>
        <w:t xml:space="preserve">mount -o remount /dev/sdb1/</w:t>
      </w:r>
    </w:p>
    <w:p w:rsidR="00000000" w:rsidDel="00000000" w:rsidP="00000000" w:rsidRDefault="00000000" w:rsidRPr="00000000" w14:paraId="00000162">
      <w:pPr>
        <w:widowControl w:val="0"/>
        <w:rPr/>
      </w:pPr>
      <w:r w:rsidDel="00000000" w:rsidR="00000000" w:rsidRPr="00000000">
        <w:rPr>
          <w:rtl w:val="0"/>
        </w:rPr>
        <w:t xml:space="preserve">mount -o remount /dev/sdb2/</w:t>
      </w:r>
    </w:p>
    <w:p w:rsidR="00000000" w:rsidDel="00000000" w:rsidP="00000000" w:rsidRDefault="00000000" w:rsidRPr="00000000" w14:paraId="0000016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widowControl w:val="0"/>
        <w:rPr/>
      </w:pPr>
      <w:r w:rsidDel="00000000" w:rsidR="00000000" w:rsidRPr="00000000">
        <w:rPr>
          <w:rtl w:val="0"/>
        </w:rPr>
        <w:t xml:space="preserve">quotacheck -ugm /dev/sdb1</w:t>
      </w:r>
    </w:p>
    <w:p w:rsidR="00000000" w:rsidDel="00000000" w:rsidP="00000000" w:rsidRDefault="00000000" w:rsidRPr="00000000" w14:paraId="00000165">
      <w:pPr>
        <w:widowControl w:val="0"/>
        <w:rPr/>
      </w:pPr>
      <w:r w:rsidDel="00000000" w:rsidR="00000000" w:rsidRPr="00000000">
        <w:rPr>
          <w:rtl w:val="0"/>
        </w:rPr>
        <w:t xml:space="preserve">quotacheck -ugm /dev/sdb2</w:t>
      </w:r>
    </w:p>
    <w:p w:rsidR="00000000" w:rsidDel="00000000" w:rsidP="00000000" w:rsidRDefault="00000000" w:rsidRPr="00000000" w14:paraId="0000016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0"/>
        <w:rPr/>
      </w:pPr>
      <w:r w:rsidDel="00000000" w:rsidR="00000000" w:rsidRPr="00000000">
        <w:rPr>
          <w:rtl w:val="0"/>
        </w:rPr>
        <w:t xml:space="preserve">quotaon /dev/sdb1</w:t>
      </w:r>
    </w:p>
    <w:p w:rsidR="00000000" w:rsidDel="00000000" w:rsidP="00000000" w:rsidRDefault="00000000" w:rsidRPr="00000000" w14:paraId="00000168">
      <w:pPr>
        <w:widowControl w:val="0"/>
        <w:rPr/>
      </w:pPr>
      <w:r w:rsidDel="00000000" w:rsidR="00000000" w:rsidRPr="00000000">
        <w:rPr>
          <w:rtl w:val="0"/>
        </w:rPr>
        <w:t xml:space="preserve">quotaon /dev/sdb2</w:t>
      </w:r>
    </w:p>
    <w:p w:rsidR="00000000" w:rsidDel="00000000" w:rsidP="00000000" w:rsidRDefault="00000000" w:rsidRPr="00000000" w14:paraId="0000016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widowControl w:val="0"/>
        <w:rPr/>
      </w:pPr>
      <w:r w:rsidDel="00000000" w:rsidR="00000000" w:rsidRPr="00000000">
        <w:rPr>
          <w:rtl w:val="0"/>
        </w:rPr>
        <w:t xml:space="preserve">quotatool -u michael.s -b -q 500M /dev/sdb1</w:t>
      </w:r>
    </w:p>
    <w:p w:rsidR="00000000" w:rsidDel="00000000" w:rsidP="00000000" w:rsidRDefault="00000000" w:rsidRPr="00000000" w14:paraId="0000016B">
      <w:pPr>
        <w:widowControl w:val="0"/>
        <w:rPr/>
      </w:pPr>
      <w:r w:rsidDel="00000000" w:rsidR="00000000" w:rsidRPr="00000000">
        <w:rPr>
          <w:rtl w:val="0"/>
        </w:rPr>
        <w:t xml:space="preserve">quotatool -u william.s -b -q 500M /dev/sdb1</w:t>
      </w:r>
    </w:p>
    <w:p w:rsidR="00000000" w:rsidDel="00000000" w:rsidP="00000000" w:rsidRDefault="00000000" w:rsidRPr="00000000" w14:paraId="0000016C">
      <w:pPr>
        <w:widowControl w:val="0"/>
        <w:rPr/>
      </w:pPr>
      <w:r w:rsidDel="00000000" w:rsidR="00000000" w:rsidRPr="00000000">
        <w:rPr>
          <w:rtl w:val="0"/>
        </w:rPr>
        <w:t xml:space="preserve">quotatool -g "domain users" -b -q 1G /dev/sdb2</w:t>
      </w:r>
    </w:p>
    <w:p w:rsidR="00000000" w:rsidDel="00000000" w:rsidP="00000000" w:rsidRDefault="00000000" w:rsidRPr="00000000" w14:paraId="0000016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widowControl w:val="0"/>
        <w:rPr/>
      </w:pPr>
      <w:r w:rsidDel="00000000" w:rsidR="00000000" w:rsidRPr="00000000">
        <w:rPr>
          <w:rtl w:val="0"/>
        </w:rPr>
        <w:t xml:space="preserve">SAMBA-ban átírás</w:t>
      </w:r>
    </w:p>
    <w:p w:rsidR="00000000" w:rsidDel="00000000" w:rsidP="00000000" w:rsidRDefault="00000000" w:rsidRPr="00000000" w14:paraId="0000016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widowControl w:val="0"/>
        <w:rPr/>
      </w:pPr>
      <w:r w:rsidDel="00000000" w:rsidR="00000000" w:rsidRPr="00000000">
        <w:rPr>
          <w:rtl w:val="0"/>
        </w:rPr>
        <w:t xml:space="preserve">nano /etc/samba/smb.conf</w:t>
      </w:r>
    </w:p>
    <w:p w:rsidR="00000000" w:rsidDel="00000000" w:rsidP="00000000" w:rsidRDefault="00000000" w:rsidRPr="00000000" w14:paraId="0000017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widowControl w:val="0"/>
        <w:rPr/>
      </w:pPr>
      <w:r w:rsidDel="00000000" w:rsidR="00000000" w:rsidRPr="00000000">
        <w:rPr>
          <w:rtl w:val="0"/>
        </w:rPr>
        <w:t xml:space="preserve">[shares]</w:t>
      </w:r>
    </w:p>
    <w:p w:rsidR="00000000" w:rsidDel="00000000" w:rsidP="00000000" w:rsidRDefault="00000000" w:rsidRPr="00000000" w14:paraId="00000173">
      <w:pPr>
        <w:widowControl w:val="0"/>
        <w:rPr/>
      </w:pPr>
      <w:r w:rsidDel="00000000" w:rsidR="00000000" w:rsidRPr="00000000">
        <w:rPr>
          <w:rtl w:val="0"/>
        </w:rPr>
        <w:t xml:space="preserve">comment = shares</w:t>
      </w:r>
    </w:p>
    <w:p w:rsidR="00000000" w:rsidDel="00000000" w:rsidP="00000000" w:rsidRDefault="00000000" w:rsidRPr="00000000" w14:paraId="00000174">
      <w:pPr>
        <w:widowControl w:val="0"/>
        <w:rPr/>
      </w:pPr>
      <w:r w:rsidDel="00000000" w:rsidR="00000000" w:rsidRPr="00000000">
        <w:rPr>
          <w:rtl w:val="0"/>
        </w:rPr>
        <w:t xml:space="preserve">path = /mnt/sdb1/shares/</w:t>
      </w:r>
    </w:p>
    <w:p w:rsidR="00000000" w:rsidDel="00000000" w:rsidP="00000000" w:rsidRDefault="00000000" w:rsidRPr="00000000" w14:paraId="00000175">
      <w:pPr>
        <w:widowControl w:val="0"/>
        <w:rPr/>
      </w:pPr>
      <w:r w:rsidDel="00000000" w:rsidR="00000000" w:rsidRPr="00000000">
        <w:rPr>
          <w:rtl w:val="0"/>
        </w:rPr>
        <w:t xml:space="preserve">read only = no</w:t>
      </w:r>
    </w:p>
    <w:p w:rsidR="00000000" w:rsidDel="00000000" w:rsidP="00000000" w:rsidRDefault="00000000" w:rsidRPr="00000000" w14:paraId="0000017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widowControl w:val="0"/>
        <w:rPr/>
      </w:pPr>
      <w:r w:rsidDel="00000000" w:rsidR="00000000" w:rsidRPr="00000000">
        <w:rPr>
          <w:rtl w:val="0"/>
        </w:rPr>
        <w:t xml:space="preserve">[common_folder]</w:t>
      </w:r>
    </w:p>
    <w:p w:rsidR="00000000" w:rsidDel="00000000" w:rsidP="00000000" w:rsidRDefault="00000000" w:rsidRPr="00000000" w14:paraId="00000178">
      <w:pPr>
        <w:widowControl w:val="0"/>
        <w:rPr/>
      </w:pPr>
      <w:r w:rsidDel="00000000" w:rsidR="00000000" w:rsidRPr="00000000">
        <w:rPr>
          <w:rtl w:val="0"/>
        </w:rPr>
        <w:t xml:space="preserve">comment = common_folder</w:t>
      </w:r>
    </w:p>
    <w:p w:rsidR="00000000" w:rsidDel="00000000" w:rsidP="00000000" w:rsidRDefault="00000000" w:rsidRPr="00000000" w14:paraId="00000179">
      <w:pPr>
        <w:widowControl w:val="0"/>
        <w:rPr/>
      </w:pPr>
      <w:r w:rsidDel="00000000" w:rsidR="00000000" w:rsidRPr="00000000">
        <w:rPr>
          <w:rtl w:val="0"/>
        </w:rPr>
        <w:t xml:space="preserve">path = /mnt/sdb2/common_folder/</w:t>
      </w:r>
    </w:p>
    <w:p w:rsidR="00000000" w:rsidDel="00000000" w:rsidP="00000000" w:rsidRDefault="00000000" w:rsidRPr="00000000" w14:paraId="0000017A">
      <w:pPr>
        <w:widowControl w:val="0"/>
        <w:rPr/>
      </w:pPr>
      <w:r w:rsidDel="00000000" w:rsidR="00000000" w:rsidRPr="00000000">
        <w:rPr>
          <w:rtl w:val="0"/>
        </w:rPr>
        <w:t xml:space="preserve">read only = no</w:t>
      </w:r>
    </w:p>
    <w:p w:rsidR="00000000" w:rsidDel="00000000" w:rsidP="00000000" w:rsidRDefault="00000000" w:rsidRPr="00000000" w14:paraId="0000017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widowControl w:val="0"/>
        <w:rPr/>
      </w:pPr>
      <w:r w:rsidDel="00000000" w:rsidR="00000000" w:rsidRPr="00000000">
        <w:rPr>
          <w:rtl w:val="0"/>
        </w:rPr>
        <w:t xml:space="preserve">smbcontrol all reload-config</w:t>
      </w:r>
    </w:p>
    <w:p w:rsidR="00000000" w:rsidDel="00000000" w:rsidP="00000000" w:rsidRDefault="00000000" w:rsidRPr="00000000" w14:paraId="0000017D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widowControl w:val="0"/>
        <w:rPr>
          <w:b w:val="1"/>
          <w:i w:val="1"/>
          <w:sz w:val="26"/>
          <w:szCs w:val="26"/>
        </w:rPr>
      </w:pPr>
      <w:r w:rsidDel="00000000" w:rsidR="00000000" w:rsidRPr="00000000">
        <w:rPr>
          <w:b w:val="1"/>
          <w:i w:val="1"/>
          <w:sz w:val="26"/>
          <w:szCs w:val="26"/>
          <w:rtl w:val="0"/>
        </w:rPr>
        <w:t xml:space="preserve">Printing Server</w:t>
      </w:r>
    </w:p>
    <w:p w:rsidR="00000000" w:rsidDel="00000000" w:rsidP="00000000" w:rsidRDefault="00000000" w:rsidRPr="00000000" w14:paraId="00000182">
      <w:pPr>
        <w:widowControl w:val="0"/>
        <w:rPr/>
      </w:pPr>
      <w:r w:rsidDel="00000000" w:rsidR="00000000" w:rsidRPr="00000000">
        <w:rPr>
          <w:rtl w:val="0"/>
        </w:rPr>
        <w:t xml:space="preserve">apt install cups-pdf -y</w:t>
      </w:r>
    </w:p>
    <w:p w:rsidR="00000000" w:rsidDel="00000000" w:rsidP="00000000" w:rsidRDefault="00000000" w:rsidRPr="00000000" w14:paraId="0000018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widowControl w:val="0"/>
        <w:rPr/>
      </w:pPr>
      <w:r w:rsidDel="00000000" w:rsidR="00000000" w:rsidRPr="00000000">
        <w:rPr>
          <w:rtl w:val="0"/>
        </w:rPr>
        <w:t xml:space="preserve">nano /etc/cups/cupsd.conf</w:t>
      </w:r>
    </w:p>
    <w:p w:rsidR="00000000" w:rsidDel="00000000" w:rsidP="00000000" w:rsidRDefault="00000000" w:rsidRPr="00000000" w14:paraId="00000185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widowControl w:val="0"/>
        <w:rPr/>
      </w:pPr>
      <w:r w:rsidDel="00000000" w:rsidR="00000000" w:rsidRPr="00000000">
        <w:rPr>
          <w:rtl w:val="0"/>
        </w:rPr>
        <w:t xml:space="preserve">Port 631</w:t>
      </w:r>
    </w:p>
    <w:p w:rsidR="00000000" w:rsidDel="00000000" w:rsidP="00000000" w:rsidRDefault="00000000" w:rsidRPr="00000000" w14:paraId="00000187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0"/>
        <w:rPr/>
      </w:pPr>
      <w:r w:rsidDel="00000000" w:rsidR="00000000" w:rsidRPr="00000000">
        <w:rPr>
          <w:rtl w:val="0"/>
        </w:rPr>
        <w:t xml:space="preserve">DefaultEncryption IfRequested</w:t>
      </w:r>
    </w:p>
    <w:p w:rsidR="00000000" w:rsidDel="00000000" w:rsidP="00000000" w:rsidRDefault="00000000" w:rsidRPr="00000000" w14:paraId="00000189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widowControl w:val="0"/>
        <w:rPr/>
      </w:pPr>
      <w:r w:rsidDel="00000000" w:rsidR="00000000" w:rsidRPr="00000000">
        <w:rPr>
          <w:rtl w:val="0"/>
        </w:rPr>
        <w:t xml:space="preserve">  Allow @LOCAL</w:t>
      </w:r>
    </w:p>
    <w:p w:rsidR="00000000" w:rsidDel="00000000" w:rsidP="00000000" w:rsidRDefault="00000000" w:rsidRPr="00000000" w14:paraId="0000018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widowControl w:val="0"/>
        <w:rPr/>
      </w:pPr>
      <w:r w:rsidDel="00000000" w:rsidR="00000000" w:rsidRPr="00000000">
        <w:rPr>
          <w:rtl w:val="0"/>
        </w:rPr>
        <w:t xml:space="preserve">  AuthType Default</w:t>
      </w:r>
    </w:p>
    <w:p w:rsidR="00000000" w:rsidDel="00000000" w:rsidP="00000000" w:rsidRDefault="00000000" w:rsidRPr="00000000" w14:paraId="0000018D">
      <w:pPr>
        <w:widowControl w:val="0"/>
        <w:rPr/>
      </w:pPr>
      <w:r w:rsidDel="00000000" w:rsidR="00000000" w:rsidRPr="00000000">
        <w:rPr>
          <w:rtl w:val="0"/>
        </w:rPr>
        <w:t xml:space="preserve">  Require valid-user</w:t>
      </w:r>
    </w:p>
    <w:p w:rsidR="00000000" w:rsidDel="00000000" w:rsidP="00000000" w:rsidRDefault="00000000" w:rsidRPr="00000000" w14:paraId="0000018E">
      <w:pPr>
        <w:widowControl w:val="0"/>
        <w:rPr/>
      </w:pPr>
      <w:r w:rsidDel="00000000" w:rsidR="00000000" w:rsidRPr="00000000">
        <w:rPr>
          <w:rtl w:val="0"/>
        </w:rPr>
        <w:t xml:space="preserve">  Order allow,deny</w:t>
      </w:r>
    </w:p>
    <w:p w:rsidR="00000000" w:rsidDel="00000000" w:rsidP="00000000" w:rsidRDefault="00000000" w:rsidRPr="00000000" w14:paraId="0000018F">
      <w:pPr>
        <w:widowControl w:val="0"/>
        <w:rPr/>
      </w:pPr>
      <w:r w:rsidDel="00000000" w:rsidR="00000000" w:rsidRPr="00000000">
        <w:rPr>
          <w:rtl w:val="0"/>
        </w:rPr>
        <w:t xml:space="preserve">  Allow @LOCAL</w:t>
      </w:r>
    </w:p>
    <w:p w:rsidR="00000000" w:rsidDel="00000000" w:rsidP="00000000" w:rsidRDefault="00000000" w:rsidRPr="00000000" w14:paraId="00000190">
      <w:pPr>
        <w:widowControl w:val="0"/>
        <w:rPr/>
      </w:pPr>
      <w:r w:rsidDel="00000000" w:rsidR="00000000" w:rsidRPr="00000000">
        <w:rPr/>
        <w:drawing>
          <wp:inline distB="114300" distT="114300" distL="114300" distR="114300">
            <wp:extent cx="3157752" cy="30527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57752" cy="3052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widowControl w:val="0"/>
        <w:rPr/>
      </w:pPr>
      <w:r w:rsidDel="00000000" w:rsidR="00000000" w:rsidRPr="00000000">
        <w:rPr>
          <w:rtl w:val="0"/>
        </w:rPr>
        <w:t xml:space="preserve">ufw allow 631/tcp</w:t>
      </w:r>
    </w:p>
    <w:p w:rsidR="00000000" w:rsidDel="00000000" w:rsidP="00000000" w:rsidRDefault="00000000" w:rsidRPr="00000000" w14:paraId="00000193">
      <w:pPr>
        <w:widowControl w:val="0"/>
        <w:rPr/>
      </w:pPr>
      <w:r w:rsidDel="00000000" w:rsidR="00000000" w:rsidRPr="00000000">
        <w:rPr>
          <w:rtl w:val="0"/>
        </w:rPr>
        <w:t xml:space="preserve">ufw allow 5353/udp</w:t>
      </w:r>
    </w:p>
    <w:p w:rsidR="00000000" w:rsidDel="00000000" w:rsidP="00000000" w:rsidRDefault="00000000" w:rsidRPr="00000000" w14:paraId="00000194">
      <w:pPr>
        <w:widowControl w:val="0"/>
        <w:rPr/>
      </w:pPr>
      <w:r w:rsidDel="00000000" w:rsidR="00000000" w:rsidRPr="00000000">
        <w:rPr>
          <w:rtl w:val="0"/>
        </w:rPr>
        <w:t xml:space="preserve">systemctl restart cups</w:t>
      </w:r>
    </w:p>
    <w:p w:rsidR="00000000" w:rsidDel="00000000" w:rsidP="00000000" w:rsidRDefault="00000000" w:rsidRPr="00000000" w14:paraId="00000195">
      <w:pPr>
        <w:widowControl w:val="0"/>
        <w:rPr/>
      </w:pPr>
      <w:r w:rsidDel="00000000" w:rsidR="00000000" w:rsidRPr="00000000">
        <w:rPr>
          <w:rtl w:val="0"/>
        </w:rPr>
        <w:t xml:space="preserve">systemctl status cups</w:t>
      </w:r>
    </w:p>
    <w:p w:rsidR="00000000" w:rsidDel="00000000" w:rsidP="00000000" w:rsidRDefault="00000000" w:rsidRPr="00000000" w14:paraId="0000019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widowControl w:val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  <w:t xml:space="preserve">Windows Core Server Parancsok </w:t>
      </w:r>
      <w:r w:rsidDel="00000000" w:rsidR="00000000" w:rsidRPr="00000000">
        <w:rPr>
          <w:b w:val="1"/>
          <w:sz w:val="26"/>
          <w:szCs w:val="26"/>
          <w:rtl w:val="0"/>
        </w:rPr>
        <w:t xml:space="preserve">PRIMARY GÉP</w:t>
      </w:r>
    </w:p>
    <w:p w:rsidR="00000000" w:rsidDel="00000000" w:rsidP="00000000" w:rsidRDefault="00000000" w:rsidRPr="00000000" w14:paraId="00000198">
      <w:pPr>
        <w:widowControl w:val="0"/>
        <w:rPr/>
      </w:pPr>
      <w:r w:rsidDel="00000000" w:rsidR="00000000" w:rsidRPr="00000000">
        <w:rPr>
          <w:rtl w:val="0"/>
        </w:rPr>
        <w:t xml:space="preserve">AD telepítése és konfigurálása</w:t>
      </w:r>
    </w:p>
    <w:p w:rsidR="00000000" w:rsidDel="00000000" w:rsidP="00000000" w:rsidRDefault="00000000" w:rsidRPr="00000000" w14:paraId="0000019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#Tartomány telepítése</w:t>
      </w:r>
    </w:p>
    <w:p w:rsidR="00000000" w:rsidDel="00000000" w:rsidP="00000000" w:rsidRDefault="00000000" w:rsidRPr="00000000" w14:paraId="0000019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Install-WindowsFeature AD-Domain-Services -IncludeManagementTools</w:t>
      </w:r>
    </w:p>
    <w:p w:rsidR="00000000" w:rsidDel="00000000" w:rsidP="00000000" w:rsidRDefault="00000000" w:rsidRPr="00000000" w14:paraId="0000019B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#Tartomány felépítése</w:t>
      </w:r>
    </w:p>
    <w:p w:rsidR="00000000" w:rsidDel="00000000" w:rsidP="00000000" w:rsidRDefault="00000000" w:rsidRPr="00000000" w14:paraId="0000019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Install-ADDSFOREST -DomainName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xycompany.xy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-DomainNetbiosName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XYCOMPANY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-DomainMode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Win2012R2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-ForestMode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Win2012R2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-InstallDns:$true </w:t>
      </w:r>
    </w:p>
    <w:p w:rsidR="00000000" w:rsidDel="00000000" w:rsidP="00000000" w:rsidRDefault="00000000" w:rsidRPr="00000000" w14:paraId="0000019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#DHCP telepítése</w:t>
      </w:r>
    </w:p>
    <w:p w:rsidR="00000000" w:rsidDel="00000000" w:rsidP="00000000" w:rsidRDefault="00000000" w:rsidRPr="00000000" w14:paraId="0000019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Install-WindowsFeature DHCP -IncludeManagementTools -Verbose</w:t>
      </w:r>
    </w:p>
    <w:p w:rsidR="00000000" w:rsidDel="00000000" w:rsidP="00000000" w:rsidRDefault="00000000" w:rsidRPr="00000000" w14:paraId="0000019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#DHCP scope tartomány beállítása</w:t>
      </w:r>
    </w:p>
    <w:p w:rsidR="00000000" w:rsidDel="00000000" w:rsidP="00000000" w:rsidRDefault="00000000" w:rsidRPr="00000000" w14:paraId="000001A0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Add-DHCPServerV4Scope -name xycompany_scope -StartRange 172.16.0.100 -EndRange 172.16.0.150 -SubnetMask 255.255.0.0</w:t>
      </w:r>
    </w:p>
    <w:p w:rsidR="00000000" w:rsidDel="00000000" w:rsidP="00000000" w:rsidRDefault="00000000" w:rsidRPr="00000000" w14:paraId="000001A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#DHCP tartomány és átjáró beállítása</w:t>
      </w:r>
    </w:p>
    <w:p w:rsidR="00000000" w:rsidDel="00000000" w:rsidP="00000000" w:rsidRDefault="00000000" w:rsidRPr="00000000" w14:paraId="000001A2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Set-DHCPServerV4OptionValue -DnsDomain xycompany.xy -DnsServer 172.16.0.254, 172.16.0.253 -Router 172.16.0.1 -Force</w:t>
      </w:r>
    </w:p>
    <w:p w:rsidR="00000000" w:rsidDel="00000000" w:rsidP="00000000" w:rsidRDefault="00000000" w:rsidRPr="00000000" w14:paraId="000001A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#DHCP hozzárendelése a tartományhoz</w:t>
      </w:r>
    </w:p>
    <w:p w:rsidR="00000000" w:rsidDel="00000000" w:rsidP="00000000" w:rsidRDefault="00000000" w:rsidRPr="00000000" w14:paraId="000001A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Add-DHCPServerInDC -DnsName winserverpdc.xycompany.xy</w:t>
      </w:r>
    </w:p>
    <w:p w:rsidR="00000000" w:rsidDel="00000000" w:rsidP="00000000" w:rsidRDefault="00000000" w:rsidRPr="00000000" w14:paraId="000001A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Get-DhcpServerv4Scope | Select-Object -Property *</w:t>
      </w:r>
    </w:p>
    <w:p w:rsidR="00000000" w:rsidDel="00000000" w:rsidP="00000000" w:rsidRDefault="00000000" w:rsidRPr="00000000" w14:paraId="000001A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Restart-Service DHCPServer </w:t>
      </w:r>
    </w:p>
    <w:p w:rsidR="00000000" w:rsidDel="00000000" w:rsidP="00000000" w:rsidRDefault="00000000" w:rsidRPr="00000000" w14:paraId="000001A7">
      <w:pPr>
        <w:spacing w:after="200"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BACKUP GÉP</w:t>
      </w:r>
    </w:p>
    <w:p w:rsidR="00000000" w:rsidDel="00000000" w:rsidP="00000000" w:rsidRDefault="00000000" w:rsidRPr="00000000" w14:paraId="000001A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#Tartomány telepítése</w:t>
      </w:r>
    </w:p>
    <w:p w:rsidR="00000000" w:rsidDel="00000000" w:rsidP="00000000" w:rsidRDefault="00000000" w:rsidRPr="00000000" w14:paraId="000001A9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Install-WindowsFeature AD-Domain-Services -IncludeManagementTools</w:t>
      </w:r>
    </w:p>
    <w:p w:rsidR="00000000" w:rsidDel="00000000" w:rsidP="00000000" w:rsidRDefault="00000000" w:rsidRPr="00000000" w14:paraId="000001AA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#Tartomány felépítése</w:t>
      </w:r>
    </w:p>
    <w:p w:rsidR="00000000" w:rsidDel="00000000" w:rsidP="00000000" w:rsidRDefault="00000000" w:rsidRPr="00000000" w14:paraId="000001AB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Install-ADDSDomainController -InstallDns -Credential (Get-Credential xycompany\Administrator) -DomainName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xycompany.xy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-SafeModeAdministratorPassword (ConvertTo-SecureString -AsPlainText 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Almafa12”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-Force)</w:t>
      </w:r>
    </w:p>
    <w:p w:rsidR="00000000" w:rsidDel="00000000" w:rsidP="00000000" w:rsidRDefault="00000000" w:rsidRPr="00000000" w14:paraId="000001AC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#DHCP telepítése</w:t>
      </w:r>
    </w:p>
    <w:p w:rsidR="00000000" w:rsidDel="00000000" w:rsidP="00000000" w:rsidRDefault="00000000" w:rsidRPr="00000000" w14:paraId="000001AD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Install-WindowsFeature DHCP -IncludeManagementTools -Verbose</w:t>
      </w:r>
    </w:p>
    <w:p w:rsidR="00000000" w:rsidDel="00000000" w:rsidP="00000000" w:rsidRDefault="00000000" w:rsidRPr="00000000" w14:paraId="000001AE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#DHCP tartomány és átjáró beállítása</w:t>
      </w:r>
    </w:p>
    <w:p w:rsidR="00000000" w:rsidDel="00000000" w:rsidP="00000000" w:rsidRDefault="00000000" w:rsidRPr="00000000" w14:paraId="000001AF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Set-DHCPServerV4OptionValue -DnsDomain xycompany.xy -DnsServer 172.16.0.254, 172.16.0.253 -Router 172.16.0.1</w:t>
      </w:r>
    </w:p>
    <w:p w:rsidR="00000000" w:rsidDel="00000000" w:rsidP="00000000" w:rsidRDefault="00000000" w:rsidRPr="00000000" w14:paraId="000001B0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#DHCP hozzárendelése a tartományhoz</w:t>
      </w:r>
    </w:p>
    <w:p w:rsidR="00000000" w:rsidDel="00000000" w:rsidP="00000000" w:rsidRDefault="00000000" w:rsidRPr="00000000" w14:paraId="000001B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Add-DHCPServerInDC -DnsName winserverbdc.xycompany.xy</w:t>
      </w:r>
    </w:p>
    <w:p w:rsidR="00000000" w:rsidDel="00000000" w:rsidP="00000000" w:rsidRDefault="00000000" w:rsidRPr="00000000" w14:paraId="000001B2">
      <w:pPr>
        <w:spacing w:after="200"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PRIMARY GÉP</w:t>
      </w:r>
    </w:p>
    <w:p w:rsidR="00000000" w:rsidDel="00000000" w:rsidP="00000000" w:rsidRDefault="00000000" w:rsidRPr="00000000" w14:paraId="000001B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#Failover</w:t>
      </w:r>
    </w:p>
    <w:p w:rsidR="00000000" w:rsidDel="00000000" w:rsidP="00000000" w:rsidRDefault="00000000" w:rsidRPr="00000000" w14:paraId="000001B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Add-DhcpServerv4Failover -ComputerName "winserverpdc.xycompany.xy" -PartnerServer "winserverbdc.xycompany.xy" -Name "winserverpdc-winserverbdc-hot_standby" -ServerRole Active -ReservePercent 10 -MaxClientLeadTime 1:00:00 -StateSwitchInterval 00:45:00 -ScopeId 172.16.0.0 -SharedSecret "Almafa12"</w:t>
      </w:r>
    </w:p>
    <w:p w:rsidR="00000000" w:rsidDel="00000000" w:rsidP="00000000" w:rsidRDefault="00000000" w:rsidRPr="00000000" w14:paraId="000001B5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#DNS Forward beállítása</w:t>
      </w:r>
    </w:p>
    <w:p w:rsidR="00000000" w:rsidDel="00000000" w:rsidP="00000000" w:rsidRDefault="00000000" w:rsidRPr="00000000" w14:paraId="000001B6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Set-DnsServerForwarder -IPAddress 8.8.8.8 </w:t>
      </w:r>
    </w:p>
    <w:p w:rsidR="00000000" w:rsidDel="00000000" w:rsidP="00000000" w:rsidRDefault="00000000" w:rsidRPr="00000000" w14:paraId="000001B7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Get-DhcpServerv4Scope | Select-Object -Property *</w:t>
      </w:r>
    </w:p>
    <w:p w:rsidR="00000000" w:rsidDel="00000000" w:rsidP="00000000" w:rsidRDefault="00000000" w:rsidRPr="00000000" w14:paraId="000001B8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Restart-Service DHCPServer </w:t>
      </w:r>
    </w:p>
    <w:p w:rsidR="00000000" w:rsidDel="00000000" w:rsidP="00000000" w:rsidRDefault="00000000" w:rsidRPr="00000000" w14:paraId="000001B9">
      <w:pPr>
        <w:spacing w:after="200" w:line="276" w:lineRule="auto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HA TÖBB WEBOLDALNAK</w:t>
      </w:r>
    </w:p>
    <w:p w:rsidR="00000000" w:rsidDel="00000000" w:rsidP="00000000" w:rsidRDefault="00000000" w:rsidRPr="00000000" w14:paraId="000001BA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Country</w:t>
      </w:r>
      <w:r w:rsidDel="00000000" w:rsidR="00000000" w:rsidRPr="00000000">
        <w:rPr>
          <w:rtl w:val="0"/>
        </w:rPr>
        <w:t xml:space="preserve">: HU</w:t>
      </w:r>
    </w:p>
    <w:p w:rsidR="00000000" w:rsidDel="00000000" w:rsidP="00000000" w:rsidRDefault="00000000" w:rsidRPr="00000000" w14:paraId="000001BB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tl w:val="0"/>
        </w:rPr>
        <w:t xml:space="preserve">: Pest</w:t>
      </w:r>
    </w:p>
    <w:p w:rsidR="00000000" w:rsidDel="00000000" w:rsidP="00000000" w:rsidRDefault="00000000" w:rsidRPr="00000000" w14:paraId="000001BC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Locality</w:t>
      </w:r>
      <w:r w:rsidDel="00000000" w:rsidR="00000000" w:rsidRPr="00000000">
        <w:rPr>
          <w:rtl w:val="0"/>
        </w:rPr>
        <w:t xml:space="preserve">: Budapest</w:t>
      </w:r>
    </w:p>
    <w:p w:rsidR="00000000" w:rsidDel="00000000" w:rsidP="00000000" w:rsidRDefault="00000000" w:rsidRPr="00000000" w14:paraId="000001BD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Company</w:t>
      </w:r>
      <w:r w:rsidDel="00000000" w:rsidR="00000000" w:rsidRPr="00000000">
        <w:rPr>
          <w:rtl w:val="0"/>
        </w:rPr>
        <w:t xml:space="preserve">: XYCOMPANY</w:t>
      </w:r>
    </w:p>
    <w:p w:rsidR="00000000" w:rsidDel="00000000" w:rsidP="00000000" w:rsidRDefault="00000000" w:rsidRPr="00000000" w14:paraId="000001BE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Company unit:</w:t>
      </w:r>
      <w:r w:rsidDel="00000000" w:rsidR="00000000" w:rsidRPr="00000000">
        <w:rPr>
          <w:rtl w:val="0"/>
        </w:rPr>
        <w:t xml:space="preserve"> IT</w:t>
      </w:r>
    </w:p>
    <w:p w:rsidR="00000000" w:rsidDel="00000000" w:rsidP="00000000" w:rsidRDefault="00000000" w:rsidRPr="00000000" w14:paraId="000001BF">
      <w:pPr>
        <w:widowControl w:val="0"/>
        <w:rPr/>
      </w:pPr>
      <w:r w:rsidDel="00000000" w:rsidR="00000000" w:rsidRPr="00000000">
        <w:rPr>
          <w:b w:val="1"/>
          <w:rtl w:val="0"/>
        </w:rPr>
        <w:t xml:space="preserve">Common Name</w:t>
      </w:r>
      <w:r w:rsidDel="00000000" w:rsidR="00000000" w:rsidRPr="00000000">
        <w:rPr>
          <w:rtl w:val="0"/>
        </w:rPr>
        <w:t xml:space="preserve">: *.xycompany.xy</w:t>
      </w:r>
    </w:p>
    <w:p w:rsidR="00000000" w:rsidDel="00000000" w:rsidP="00000000" w:rsidRDefault="00000000" w:rsidRPr="00000000" w14:paraId="000001C0">
      <w:pPr>
        <w:widowControl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Email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i w:val="1"/>
          <w:rtl w:val="0"/>
        </w:rPr>
        <w:t xml:space="preserve">*Enter*</w:t>
      </w:r>
    </w:p>
    <w:p w:rsidR="00000000" w:rsidDel="00000000" w:rsidP="00000000" w:rsidRDefault="00000000" w:rsidRPr="00000000" w14:paraId="000001C1">
      <w:pPr>
        <w:widowControl w:val="0"/>
        <w:rPr>
          <w:i w:val="1"/>
        </w:rPr>
      </w:pPr>
      <w:r w:rsidDel="00000000" w:rsidR="00000000" w:rsidRPr="00000000">
        <w:rPr>
          <w:b w:val="1"/>
          <w:rtl w:val="0"/>
        </w:rPr>
        <w:t xml:space="preserve">challenge pass: </w:t>
      </w:r>
      <w:r w:rsidDel="00000000" w:rsidR="00000000" w:rsidRPr="00000000">
        <w:rPr>
          <w:i w:val="1"/>
          <w:rtl w:val="0"/>
        </w:rPr>
        <w:t xml:space="preserve">*Enter*</w:t>
      </w:r>
    </w:p>
    <w:p w:rsidR="00000000" w:rsidDel="00000000" w:rsidP="00000000" w:rsidRDefault="00000000" w:rsidRPr="00000000" w14:paraId="000001C2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rtl w:val="0"/>
        </w:rPr>
        <w:t xml:space="preserve">optional company: </w:t>
      </w:r>
      <w:r w:rsidDel="00000000" w:rsidR="00000000" w:rsidRPr="00000000">
        <w:rPr>
          <w:i w:val="1"/>
          <w:rtl w:val="0"/>
        </w:rPr>
        <w:t xml:space="preserve">*Enter*</w:t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C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://www.xycompany.xy" TargetMode="External"/><Relationship Id="rId7" Type="http://schemas.openxmlformats.org/officeDocument/2006/relationships/hyperlink" Target="https://xycompany.xy/$1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